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003E" w14:textId="763FBC6F" w:rsidR="00F964DA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150AD6" wp14:editId="03E491D0">
            <wp:simplePos x="0" y="0"/>
            <wp:positionH relativeFrom="margin">
              <wp:posOffset>2225040</wp:posOffset>
            </wp:positionH>
            <wp:positionV relativeFrom="paragraph">
              <wp:posOffset>153035</wp:posOffset>
            </wp:positionV>
            <wp:extent cx="1516380" cy="988060"/>
            <wp:effectExtent l="0" t="0" r="7620" b="2540"/>
            <wp:wrapTight wrapText="bothSides">
              <wp:wrapPolygon edited="0">
                <wp:start x="5427" y="0"/>
                <wp:lineTo x="5427" y="6663"/>
                <wp:lineTo x="0" y="12910"/>
                <wp:lineTo x="0" y="15409"/>
                <wp:lineTo x="3799" y="19990"/>
                <wp:lineTo x="3799" y="21239"/>
                <wp:lineTo x="17638" y="21239"/>
                <wp:lineTo x="17095" y="19990"/>
                <wp:lineTo x="21437" y="15825"/>
                <wp:lineTo x="21437" y="13326"/>
                <wp:lineTo x="15739" y="6663"/>
                <wp:lineTo x="16010" y="0"/>
                <wp:lineTo x="5427" y="0"/>
              </wp:wrapPolygon>
            </wp:wrapTight>
            <wp:docPr id="2" name="Imagine 2" descr="Index of /static/old/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 of /static/old/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241546B" w14:textId="1F5047D8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E0DB12" w14:textId="7E413BD2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7A0D1EA" w14:textId="5FA1C3C4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BE01429" w14:textId="72BA7C27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7739C8B8" w14:textId="7ED6320D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A4B1C9F" w14:textId="2E96025D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BE57457" w14:textId="77777777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CE9D1D1" w14:textId="113D2F71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Documenta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ție laborator tema </w:t>
      </w:r>
      <w:r w:rsidR="007752A5">
        <w:rPr>
          <w:rFonts w:ascii="Times New Roman" w:hAnsi="Times New Roman" w:cs="Times New Roman"/>
          <w:sz w:val="40"/>
          <w:szCs w:val="40"/>
          <w:lang w:val="ro-RO"/>
        </w:rPr>
        <w:t>2</w:t>
      </w:r>
    </w:p>
    <w:p w14:paraId="4478AA9E" w14:textId="1A2A91EE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ab/>
      </w:r>
      <w:r>
        <w:rPr>
          <w:rFonts w:ascii="Times New Roman" w:hAnsi="Times New Roman" w:cs="Times New Roman"/>
          <w:sz w:val="40"/>
          <w:szCs w:val="40"/>
          <w:lang w:val="ro-RO"/>
        </w:rPr>
        <w:tab/>
      </w:r>
      <w:r>
        <w:rPr>
          <w:rFonts w:ascii="Times New Roman" w:hAnsi="Times New Roman" w:cs="Times New Roman"/>
          <w:sz w:val="40"/>
          <w:szCs w:val="40"/>
          <w:lang w:val="ro-RO"/>
        </w:rPr>
        <w:tab/>
        <w:t xml:space="preserve">   </w:t>
      </w:r>
      <w:r w:rsidR="00741D77">
        <w:rPr>
          <w:rFonts w:ascii="Times New Roman" w:hAnsi="Times New Roman" w:cs="Times New Roman"/>
          <w:sz w:val="40"/>
          <w:szCs w:val="40"/>
          <w:lang w:val="ro-RO"/>
        </w:rPr>
        <w:tab/>
        <w:t xml:space="preserve">  </w:t>
      </w:r>
      <w:r w:rsidR="007752A5">
        <w:rPr>
          <w:rFonts w:ascii="Times New Roman" w:hAnsi="Times New Roman" w:cs="Times New Roman"/>
          <w:sz w:val="40"/>
          <w:szCs w:val="40"/>
          <w:lang w:val="ro-RO"/>
        </w:rPr>
        <w:t>Simulator de cozi</w:t>
      </w:r>
    </w:p>
    <w:p w14:paraId="7E9580FA" w14:textId="3CACFD2E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ab/>
      </w:r>
      <w:r>
        <w:rPr>
          <w:rFonts w:ascii="Times New Roman" w:hAnsi="Times New Roman" w:cs="Times New Roman"/>
          <w:sz w:val="40"/>
          <w:szCs w:val="40"/>
          <w:lang w:val="ro-RO"/>
        </w:rPr>
        <w:tab/>
        <w:t xml:space="preserve">  Tehnici fundamentale de programare</w:t>
      </w:r>
    </w:p>
    <w:p w14:paraId="5379A3CD" w14:textId="7C8DE45B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6A7E850C" w14:textId="12C2FF4B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5DC8A33B" w14:textId="752AF71B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0C56BD80" w14:textId="76B0802F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6C327D1D" w14:textId="67F6AD0E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7D59E519" w14:textId="7CB6E950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10219E5F" w14:textId="74C5632C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537A85D2" w14:textId="0026F2FC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714460CC" w14:textId="6742553D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76CCF95F" w14:textId="3087A727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5F243D89" w14:textId="0C599DB8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6504535D" w14:textId="71FF0779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5FCEB45A" w14:textId="17E9C33B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7DF35C70" w14:textId="7C2E22C1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10F83FE0" w14:textId="77777777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493974F8" w14:textId="2ACE80D9" w:rsidR="00FA6324" w:rsidRDefault="00FA6324" w:rsidP="00FA6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Student</w:t>
      </w:r>
      <w:r>
        <w:rPr>
          <w:rFonts w:ascii="Times New Roman" w:hAnsi="Times New Roman" w:cs="Times New Roman"/>
          <w:sz w:val="28"/>
          <w:szCs w:val="28"/>
        </w:rPr>
        <w:t>: Dunca Denisa Mihaela</w:t>
      </w:r>
    </w:p>
    <w:p w14:paraId="4F31D322" w14:textId="1EB72E4C" w:rsidR="00FA6324" w:rsidRDefault="00FA6324" w:rsidP="00FA6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Grupa: 30227</w:t>
      </w:r>
    </w:p>
    <w:p w14:paraId="7477DCBE" w14:textId="355C5BA3" w:rsidR="00FA6324" w:rsidRDefault="00FA6324" w:rsidP="00FA63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70D792" w14:textId="2ED4BDA9" w:rsidR="00FA6324" w:rsidRDefault="00FA6324" w:rsidP="00706C0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FA6324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lastRenderedPageBreak/>
        <w:t>Obiectivul temei</w:t>
      </w:r>
    </w:p>
    <w:p w14:paraId="01F1596D" w14:textId="77777777" w:rsidR="00FA6324" w:rsidRDefault="00FA6324" w:rsidP="00706C0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51676FC3" w14:textId="6B8B1E2B" w:rsidR="00070A9E" w:rsidRDefault="00EE4987" w:rsidP="00706C02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Cerința temei este de a </w:t>
      </w:r>
      <w:r w:rsidR="008D6474">
        <w:rPr>
          <w:rFonts w:ascii="Times New Roman" w:hAnsi="Times New Roman" w:cs="Times New Roman"/>
          <w:sz w:val="20"/>
          <w:szCs w:val="20"/>
          <w:lang w:val="ro-RO"/>
        </w:rPr>
        <w:t>crea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D6474">
        <w:rPr>
          <w:rFonts w:ascii="Times New Roman" w:hAnsi="Times New Roman" w:cs="Times New Roman"/>
          <w:sz w:val="20"/>
          <w:szCs w:val="20"/>
          <w:lang w:val="ro-RO"/>
        </w:rPr>
        <w:t>ș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i implementa </w:t>
      </w:r>
      <w:r w:rsidR="00695301">
        <w:rPr>
          <w:rFonts w:ascii="Times New Roman" w:hAnsi="Times New Roman" w:cs="Times New Roman"/>
          <w:sz w:val="20"/>
          <w:szCs w:val="20"/>
          <w:lang w:val="ro-RO"/>
        </w:rPr>
        <w:t xml:space="preserve">o aplicație </w:t>
      </w:r>
      <w:r w:rsidR="00DE02D7">
        <w:rPr>
          <w:rFonts w:ascii="Times New Roman" w:hAnsi="Times New Roman" w:cs="Times New Roman"/>
          <w:sz w:val="20"/>
          <w:szCs w:val="20"/>
          <w:lang w:val="ro-RO"/>
        </w:rPr>
        <w:t xml:space="preserve">pentru simularea unui sistem de cozi și </w:t>
      </w:r>
      <w:r w:rsidR="00741D77">
        <w:rPr>
          <w:rFonts w:ascii="Times New Roman" w:hAnsi="Times New Roman" w:cs="Times New Roman"/>
          <w:sz w:val="20"/>
          <w:szCs w:val="20"/>
          <w:lang w:val="ro-RO"/>
        </w:rPr>
        <w:t>distribuirea unui set de clienți generat aleatoriu către aceste cozi</w:t>
      </w:r>
      <w:r w:rsidR="00AA7F99">
        <w:rPr>
          <w:rFonts w:ascii="Times New Roman" w:hAnsi="Times New Roman" w:cs="Times New Roman"/>
          <w:sz w:val="20"/>
          <w:szCs w:val="20"/>
          <w:lang w:val="ro-RO"/>
        </w:rPr>
        <w:t xml:space="preserve"> având ca și scop principal minimizarea timpului de așteptare.</w:t>
      </w:r>
    </w:p>
    <w:p w14:paraId="23E54E6D" w14:textId="3AC92823" w:rsidR="00FA6324" w:rsidRDefault="00FA6324" w:rsidP="00706C02">
      <w:pPr>
        <w:ind w:firstLine="36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  <w:r w:rsidRPr="00FA6324">
        <w:rPr>
          <w:rFonts w:ascii="Times New Roman" w:hAnsi="Times New Roman" w:cs="Times New Roman"/>
          <w:sz w:val="20"/>
          <w:szCs w:val="20"/>
          <w:lang w:val="ro-RO"/>
        </w:rPr>
        <w:t xml:space="preserve">Tema de laborator </w:t>
      </w:r>
      <w:r w:rsidR="008961D5">
        <w:rPr>
          <w:rFonts w:ascii="Times New Roman" w:hAnsi="Times New Roman" w:cs="Times New Roman"/>
          <w:sz w:val="20"/>
          <w:szCs w:val="20"/>
        </w:rPr>
        <w:t>“</w:t>
      </w:r>
      <w:r w:rsidR="00AA7F99">
        <w:rPr>
          <w:rFonts w:ascii="Times New Roman" w:hAnsi="Times New Roman" w:cs="Times New Roman"/>
          <w:sz w:val="20"/>
          <w:szCs w:val="20"/>
        </w:rPr>
        <w:t>Simulator de cozi</w:t>
      </w:r>
      <w:r w:rsidR="008961D5">
        <w:rPr>
          <w:rFonts w:ascii="Times New Roman" w:hAnsi="Times New Roman" w:cs="Times New Roman"/>
          <w:sz w:val="20"/>
          <w:szCs w:val="20"/>
        </w:rPr>
        <w:t xml:space="preserve">” </w:t>
      </w:r>
      <w:r w:rsidRPr="00FA6324">
        <w:rPr>
          <w:rFonts w:ascii="Times New Roman" w:hAnsi="Times New Roman" w:cs="Times New Roman"/>
          <w:sz w:val="20"/>
          <w:szCs w:val="20"/>
          <w:lang w:val="ro-RO"/>
        </w:rPr>
        <w:t>are ca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Pr="00FA6324">
        <w:rPr>
          <w:rFonts w:ascii="Times New Roman" w:hAnsi="Times New Roman" w:cs="Times New Roman"/>
          <w:sz w:val="20"/>
          <w:szCs w:val="20"/>
          <w:lang w:val="ro-RO"/>
        </w:rPr>
        <w:t xml:space="preserve">obiectiv principal obținerea unui </w:t>
      </w:r>
      <w:r w:rsidR="000365B7">
        <w:rPr>
          <w:rFonts w:ascii="Times New Roman" w:hAnsi="Times New Roman" w:cs="Times New Roman"/>
          <w:sz w:val="20"/>
          <w:szCs w:val="20"/>
          <w:lang w:val="ro-RO"/>
        </w:rPr>
        <w:t>mod prin care clienții nu mai sunt nevoiți să aștepte mult la coadă</w:t>
      </w:r>
      <w:r w:rsidR="00123E75">
        <w:rPr>
          <w:rFonts w:ascii="Times New Roman" w:hAnsi="Times New Roman" w:cs="Times New Roman"/>
          <w:sz w:val="20"/>
          <w:szCs w:val="20"/>
          <w:lang w:val="ro-RO"/>
        </w:rPr>
        <w:t>, iar aplicația respectă paradigmele de programare orientată pe obiect folosind limbajul de programare Java</w:t>
      </w:r>
      <w:r w:rsidR="00B63C1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BF3C768" w14:textId="186ECEA6" w:rsidR="008961D5" w:rsidRDefault="008961D5" w:rsidP="00706C02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Obiectivele secundare ale proiectului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DFA69C7" w14:textId="61C60001" w:rsidR="008961D5" w:rsidRPr="009C7765" w:rsidRDefault="00582CD5" w:rsidP="00706C0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Analizarea problemei prin </w:t>
      </w:r>
      <w:r w:rsidR="002253A4">
        <w:rPr>
          <w:rFonts w:ascii="Times New Roman" w:hAnsi="Times New Roman" w:cs="Times New Roman"/>
          <w:sz w:val="20"/>
          <w:szCs w:val="20"/>
        </w:rPr>
        <w:t>î</w:t>
      </w:r>
      <w:r w:rsidR="006F55A1">
        <w:rPr>
          <w:rFonts w:ascii="Times New Roman" w:hAnsi="Times New Roman" w:cs="Times New Roman"/>
          <w:sz w:val="20"/>
          <w:szCs w:val="20"/>
        </w:rPr>
        <w:t>nțelegerea corect</w:t>
      </w:r>
      <w:r w:rsidR="002253A4">
        <w:rPr>
          <w:rFonts w:ascii="Times New Roman" w:hAnsi="Times New Roman" w:cs="Times New Roman"/>
          <w:sz w:val="20"/>
          <w:szCs w:val="20"/>
        </w:rPr>
        <w:t>ă</w:t>
      </w:r>
      <w:r w:rsidR="006F55A1">
        <w:rPr>
          <w:rFonts w:ascii="Times New Roman" w:hAnsi="Times New Roman" w:cs="Times New Roman"/>
          <w:sz w:val="20"/>
          <w:szCs w:val="20"/>
        </w:rPr>
        <w:t xml:space="preserve"> a cerinței</w:t>
      </w:r>
      <w:r w:rsidR="00B47312">
        <w:rPr>
          <w:rFonts w:ascii="Times New Roman" w:hAnsi="Times New Roman" w:cs="Times New Roman"/>
          <w:sz w:val="20"/>
          <w:szCs w:val="20"/>
        </w:rPr>
        <w:t xml:space="preserve"> și </w:t>
      </w:r>
      <w:r w:rsidR="006F55A1">
        <w:rPr>
          <w:rFonts w:ascii="Times New Roman" w:hAnsi="Times New Roman" w:cs="Times New Roman"/>
          <w:sz w:val="20"/>
          <w:szCs w:val="20"/>
        </w:rPr>
        <w:t xml:space="preserve">modelarea de scenarii </w:t>
      </w:r>
      <w:r w:rsidR="002253A4">
        <w:rPr>
          <w:rFonts w:ascii="Times New Roman" w:hAnsi="Times New Roman" w:cs="Times New Roman"/>
          <w:sz w:val="20"/>
          <w:szCs w:val="20"/>
        </w:rPr>
        <w:t>și cazuri de utilizare.</w:t>
      </w:r>
      <w:r w:rsidR="00B304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F75308" w14:textId="1BA84C70" w:rsidR="009C7765" w:rsidRPr="00F12502" w:rsidRDefault="009C7765" w:rsidP="00706C0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Proiectarea unei soluții</w:t>
      </w:r>
      <w:r w:rsidR="00CB235F">
        <w:rPr>
          <w:rFonts w:ascii="Times New Roman" w:hAnsi="Times New Roman" w:cs="Times New Roman"/>
          <w:sz w:val="20"/>
          <w:szCs w:val="20"/>
          <w:lang w:val="ro-RO"/>
        </w:rPr>
        <w:t xml:space="preserve"> care să se plieze pe toate cazurile pe care le introduce utilizatorul.</w:t>
      </w:r>
    </w:p>
    <w:p w14:paraId="39747357" w14:textId="49EB16A6" w:rsidR="00F12502" w:rsidRPr="00F12502" w:rsidRDefault="00F12502" w:rsidP="00706C0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Implementarea soluției alese</w:t>
      </w:r>
      <w:r w:rsidR="00F84847">
        <w:rPr>
          <w:rFonts w:ascii="Times New Roman" w:hAnsi="Times New Roman" w:cs="Times New Roman"/>
          <w:sz w:val="20"/>
          <w:szCs w:val="20"/>
          <w:lang w:val="ro-RO"/>
        </w:rPr>
        <w:t xml:space="preserve"> prin scrierea codului implicit și a interfeței utilizator.</w:t>
      </w:r>
    </w:p>
    <w:p w14:paraId="2638A0C4" w14:textId="0961E1B0" w:rsidR="00F12502" w:rsidRPr="00EA7B2B" w:rsidRDefault="00F12502" w:rsidP="00706C0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Observarea rezultatelor finale</w:t>
      </w:r>
      <w:r w:rsidR="00F84847">
        <w:rPr>
          <w:rFonts w:ascii="Times New Roman" w:hAnsi="Times New Roman" w:cs="Times New Roman"/>
          <w:sz w:val="20"/>
          <w:szCs w:val="20"/>
          <w:lang w:val="ro-RO"/>
        </w:rPr>
        <w:t xml:space="preserve"> și concluziile</w:t>
      </w:r>
      <w:r w:rsidR="00EA7B2B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B1BDD9B" w14:textId="6D1D2360" w:rsidR="00EA7B2B" w:rsidRDefault="00EA7B2B" w:rsidP="00706C0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E30600" w14:textId="0B5B19DE" w:rsidR="00EA7B2B" w:rsidRDefault="009F195B" w:rsidP="00706C0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257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Analiza </w:t>
      </w:r>
      <w:r w:rsidR="0073257B" w:rsidRPr="0073257B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problemei</w:t>
      </w:r>
    </w:p>
    <w:p w14:paraId="0EB2F075" w14:textId="77777777" w:rsidR="00FB150B" w:rsidRDefault="00FB150B" w:rsidP="00FB150B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0450729F" w14:textId="63F57E99" w:rsidR="00B329B0" w:rsidRDefault="00B82EF1" w:rsidP="00B329B0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FB150B">
        <w:rPr>
          <w:rFonts w:ascii="Times New Roman" w:hAnsi="Times New Roman" w:cs="Times New Roman"/>
          <w:sz w:val="20"/>
          <w:szCs w:val="20"/>
        </w:rPr>
        <w:t>Analiza problemei a co</w:t>
      </w:r>
      <w:r w:rsidR="004D73F4" w:rsidRPr="00FB150B">
        <w:rPr>
          <w:rFonts w:ascii="Times New Roman" w:hAnsi="Times New Roman" w:cs="Times New Roman"/>
          <w:sz w:val="20"/>
          <w:szCs w:val="20"/>
        </w:rPr>
        <w:t xml:space="preserve">nstat prin înțelegerea pe deplin a cerinței </w:t>
      </w:r>
      <w:r w:rsidR="00706C02" w:rsidRPr="00FB150B">
        <w:rPr>
          <w:rFonts w:ascii="Times New Roman" w:hAnsi="Times New Roman" w:cs="Times New Roman"/>
          <w:sz w:val="20"/>
          <w:szCs w:val="20"/>
        </w:rPr>
        <w:t xml:space="preserve">și </w:t>
      </w:r>
      <w:r w:rsidR="003F5071">
        <w:rPr>
          <w:rFonts w:ascii="Times New Roman" w:hAnsi="Times New Roman" w:cs="Times New Roman"/>
          <w:sz w:val="20"/>
          <w:szCs w:val="20"/>
        </w:rPr>
        <w:t>a</w:t>
      </w:r>
      <w:r w:rsidR="00706C02" w:rsidRPr="00FB150B">
        <w:rPr>
          <w:rFonts w:ascii="Times New Roman" w:hAnsi="Times New Roman" w:cs="Times New Roman"/>
          <w:sz w:val="20"/>
          <w:szCs w:val="20"/>
        </w:rPr>
        <w:t xml:space="preserve"> informațiilor pe care </w:t>
      </w:r>
      <w:r w:rsidR="00FB150B">
        <w:rPr>
          <w:rFonts w:ascii="Times New Roman" w:hAnsi="Times New Roman" w:cs="Times New Roman"/>
          <w:sz w:val="20"/>
          <w:szCs w:val="20"/>
        </w:rPr>
        <w:t>dorim</w:t>
      </w:r>
      <w:r w:rsidR="00706C02" w:rsidRPr="00FB150B">
        <w:rPr>
          <w:rFonts w:ascii="Times New Roman" w:hAnsi="Times New Roman" w:cs="Times New Roman"/>
          <w:sz w:val="20"/>
          <w:szCs w:val="20"/>
        </w:rPr>
        <w:t xml:space="preserve"> să</w:t>
      </w:r>
      <w:r w:rsidR="00FB150B">
        <w:rPr>
          <w:rFonts w:ascii="Times New Roman" w:hAnsi="Times New Roman" w:cs="Times New Roman"/>
          <w:sz w:val="20"/>
          <w:szCs w:val="20"/>
        </w:rPr>
        <w:t xml:space="preserve"> </w:t>
      </w:r>
      <w:r w:rsidR="00706C02" w:rsidRPr="00FB150B">
        <w:rPr>
          <w:rFonts w:ascii="Times New Roman" w:hAnsi="Times New Roman" w:cs="Times New Roman"/>
          <w:sz w:val="20"/>
          <w:szCs w:val="20"/>
        </w:rPr>
        <w:t xml:space="preserve">le primim </w:t>
      </w:r>
      <w:r w:rsidR="00B63C19">
        <w:rPr>
          <w:rFonts w:ascii="Times New Roman" w:hAnsi="Times New Roman" w:cs="Times New Roman"/>
          <w:sz w:val="20"/>
          <w:szCs w:val="20"/>
        </w:rPr>
        <w:t>la</w:t>
      </w:r>
      <w:r w:rsidR="00706C02" w:rsidRPr="00FB150B">
        <w:rPr>
          <w:rFonts w:ascii="Times New Roman" w:hAnsi="Times New Roman" w:cs="Times New Roman"/>
          <w:sz w:val="20"/>
          <w:szCs w:val="20"/>
        </w:rPr>
        <w:t xml:space="preserve"> generarea unui rezultat final.</w:t>
      </w:r>
      <w:r w:rsidR="00624B2C">
        <w:rPr>
          <w:rFonts w:ascii="Times New Roman" w:hAnsi="Times New Roman" w:cs="Times New Roman"/>
          <w:sz w:val="20"/>
          <w:szCs w:val="20"/>
        </w:rPr>
        <w:t xml:space="preserve"> S-a creat o schem</w:t>
      </w:r>
      <w:r w:rsidR="009364FF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624B2C">
        <w:rPr>
          <w:rFonts w:ascii="Times New Roman" w:hAnsi="Times New Roman" w:cs="Times New Roman"/>
          <w:sz w:val="20"/>
          <w:szCs w:val="20"/>
        </w:rPr>
        <w:t xml:space="preserve"> inițial</w:t>
      </w:r>
      <w:r w:rsidR="002B64BA">
        <w:rPr>
          <w:rFonts w:ascii="Times New Roman" w:hAnsi="Times New Roman" w:cs="Times New Roman"/>
          <w:sz w:val="20"/>
          <w:szCs w:val="20"/>
        </w:rPr>
        <w:t xml:space="preserve">ă </w:t>
      </w:r>
      <w:r w:rsidR="00AD1DB2">
        <w:rPr>
          <w:rFonts w:ascii="Times New Roman" w:hAnsi="Times New Roman" w:cs="Times New Roman"/>
          <w:sz w:val="20"/>
          <w:szCs w:val="20"/>
        </w:rPr>
        <w:t>c</w:t>
      </w:r>
      <w:r w:rsidR="00AA47CD">
        <w:rPr>
          <w:rFonts w:ascii="Times New Roman" w:hAnsi="Times New Roman" w:cs="Times New Roman"/>
          <w:sz w:val="20"/>
          <w:szCs w:val="20"/>
        </w:rPr>
        <w:t>are</w:t>
      </w:r>
      <w:r w:rsidR="00AD1DB2">
        <w:rPr>
          <w:rFonts w:ascii="Times New Roman" w:hAnsi="Times New Roman" w:cs="Times New Roman"/>
          <w:sz w:val="20"/>
          <w:szCs w:val="20"/>
        </w:rPr>
        <w:t xml:space="preserve"> trebui</w:t>
      </w:r>
      <w:r w:rsidR="009364FF">
        <w:rPr>
          <w:rFonts w:ascii="Times New Roman" w:hAnsi="Times New Roman" w:cs="Times New Roman"/>
          <w:sz w:val="20"/>
          <w:szCs w:val="20"/>
        </w:rPr>
        <w:t>e</w:t>
      </w:r>
      <w:r w:rsidR="00AD1DB2">
        <w:rPr>
          <w:rFonts w:ascii="Times New Roman" w:hAnsi="Times New Roman" w:cs="Times New Roman"/>
          <w:sz w:val="20"/>
          <w:szCs w:val="20"/>
        </w:rPr>
        <w:t xml:space="preserve"> s</w:t>
      </w:r>
      <w:r w:rsidR="002B64BA">
        <w:rPr>
          <w:rFonts w:ascii="Times New Roman" w:hAnsi="Times New Roman" w:cs="Times New Roman"/>
          <w:sz w:val="20"/>
          <w:szCs w:val="20"/>
        </w:rPr>
        <w:t>ă</w:t>
      </w:r>
      <w:r w:rsidR="00AD1DB2">
        <w:rPr>
          <w:rFonts w:ascii="Times New Roman" w:hAnsi="Times New Roman" w:cs="Times New Roman"/>
          <w:sz w:val="20"/>
          <w:szCs w:val="20"/>
        </w:rPr>
        <w:t xml:space="preserve"> prezinte în mare ceea ce se urm</w:t>
      </w:r>
      <w:r w:rsidR="002B64BA">
        <w:rPr>
          <w:rFonts w:ascii="Times New Roman" w:hAnsi="Times New Roman" w:cs="Times New Roman"/>
          <w:sz w:val="20"/>
          <w:szCs w:val="20"/>
        </w:rPr>
        <w:t>ă</w:t>
      </w:r>
      <w:r w:rsidR="00AD1DB2">
        <w:rPr>
          <w:rFonts w:ascii="Times New Roman" w:hAnsi="Times New Roman" w:cs="Times New Roman"/>
          <w:sz w:val="20"/>
          <w:szCs w:val="20"/>
        </w:rPr>
        <w:t>rește prin acest proiect</w:t>
      </w:r>
      <w:r w:rsidR="002B64BA">
        <w:rPr>
          <w:rFonts w:ascii="Times New Roman" w:hAnsi="Times New Roman" w:cs="Times New Roman"/>
          <w:sz w:val="20"/>
          <w:szCs w:val="20"/>
        </w:rPr>
        <w:t xml:space="preserve">. </w:t>
      </w:r>
      <w:r w:rsidR="00F063B2">
        <w:rPr>
          <w:rFonts w:ascii="Times New Roman" w:hAnsi="Times New Roman" w:cs="Times New Roman"/>
          <w:sz w:val="20"/>
          <w:szCs w:val="20"/>
        </w:rPr>
        <w:t>Pe de o parte</w:t>
      </w:r>
      <w:r w:rsidR="00C314B5">
        <w:rPr>
          <w:rFonts w:ascii="Times New Roman" w:hAnsi="Times New Roman" w:cs="Times New Roman"/>
          <w:sz w:val="20"/>
          <w:szCs w:val="20"/>
        </w:rPr>
        <w:t>,</w:t>
      </w:r>
      <w:r w:rsidR="00F063B2">
        <w:rPr>
          <w:rFonts w:ascii="Times New Roman" w:hAnsi="Times New Roman" w:cs="Times New Roman"/>
          <w:sz w:val="20"/>
          <w:szCs w:val="20"/>
        </w:rPr>
        <w:t xml:space="preserve"> </w:t>
      </w:r>
      <w:r w:rsidR="001D2328">
        <w:rPr>
          <w:rFonts w:ascii="Times New Roman" w:hAnsi="Times New Roman" w:cs="Times New Roman"/>
          <w:sz w:val="20"/>
          <w:szCs w:val="20"/>
        </w:rPr>
        <w:t>este necesar</w:t>
      </w:r>
      <w:r w:rsidR="009364FF">
        <w:rPr>
          <w:rFonts w:ascii="Times New Roman" w:hAnsi="Times New Roman" w:cs="Times New Roman"/>
          <w:sz w:val="20"/>
          <w:szCs w:val="20"/>
        </w:rPr>
        <w:t>ă</w:t>
      </w:r>
      <w:r w:rsidR="001D2328">
        <w:rPr>
          <w:rFonts w:ascii="Times New Roman" w:hAnsi="Times New Roman" w:cs="Times New Roman"/>
          <w:sz w:val="20"/>
          <w:szCs w:val="20"/>
        </w:rPr>
        <w:t xml:space="preserve"> cunoașterea</w:t>
      </w:r>
      <w:r w:rsidR="00B45968">
        <w:rPr>
          <w:rFonts w:ascii="Times New Roman" w:hAnsi="Times New Roman" w:cs="Times New Roman"/>
          <w:sz w:val="20"/>
          <w:szCs w:val="20"/>
        </w:rPr>
        <w:t>modului prin care functioneaza o coada, faptul că merge pe principuil prin sosit,</w:t>
      </w:r>
      <w:r w:rsidR="00386B42">
        <w:rPr>
          <w:rFonts w:ascii="Times New Roman" w:hAnsi="Times New Roman" w:cs="Times New Roman"/>
          <w:sz w:val="20"/>
          <w:szCs w:val="20"/>
        </w:rPr>
        <w:t xml:space="preserve"> </w:t>
      </w:r>
      <w:r w:rsidR="00B45968">
        <w:rPr>
          <w:rFonts w:ascii="Times New Roman" w:hAnsi="Times New Roman" w:cs="Times New Roman"/>
          <w:sz w:val="20"/>
          <w:szCs w:val="20"/>
        </w:rPr>
        <w:t>primul servit</w:t>
      </w:r>
      <w:r w:rsidR="001D2328">
        <w:rPr>
          <w:rFonts w:ascii="Times New Roman" w:hAnsi="Times New Roman" w:cs="Times New Roman"/>
          <w:sz w:val="20"/>
          <w:szCs w:val="20"/>
        </w:rPr>
        <w:t xml:space="preserve">, </w:t>
      </w:r>
      <w:r w:rsidR="00386B42">
        <w:rPr>
          <w:rFonts w:ascii="Times New Roman" w:hAnsi="Times New Roman" w:cs="Times New Roman"/>
          <w:sz w:val="20"/>
          <w:szCs w:val="20"/>
        </w:rPr>
        <w:t xml:space="preserve">este necesară si și cunoașterea tuturor elementelor pe care utilizatorul aplicației trebuie sa le introduca de la tastatura </w:t>
      </w:r>
      <w:r w:rsidR="00924172">
        <w:rPr>
          <w:rFonts w:ascii="Times New Roman" w:hAnsi="Times New Roman" w:cs="Times New Roman"/>
          <w:sz w:val="20"/>
          <w:szCs w:val="20"/>
        </w:rPr>
        <w:t xml:space="preserve">și anume: numarul de clienți, numărul de cozi, </w:t>
      </w:r>
      <w:r w:rsidR="00374970">
        <w:rPr>
          <w:rFonts w:ascii="Times New Roman" w:hAnsi="Times New Roman" w:cs="Times New Roman"/>
          <w:sz w:val="20"/>
          <w:szCs w:val="20"/>
        </w:rPr>
        <w:t>timpul simulării, timpul minim si timul maxim de sosire la coadă și de așteptare</w:t>
      </w:r>
      <w:r w:rsidR="00440107">
        <w:rPr>
          <w:rFonts w:ascii="Times New Roman" w:hAnsi="Times New Roman" w:cs="Times New Roman"/>
          <w:sz w:val="20"/>
          <w:szCs w:val="20"/>
        </w:rPr>
        <w:t>.</w:t>
      </w:r>
    </w:p>
    <w:p w14:paraId="5C0694B0" w14:textId="4A145B16" w:rsidR="00ED2449" w:rsidRDefault="00ED2449" w:rsidP="00B329B0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</w:rPr>
        <w:t>Conceptul de coadă este adesea întâlni</w:t>
      </w:r>
      <w:r w:rsidR="008B34E2">
        <w:rPr>
          <w:rFonts w:ascii="Times New Roman" w:hAnsi="Times New Roman" w:cs="Times New Roman"/>
          <w:sz w:val="20"/>
          <w:szCs w:val="20"/>
        </w:rPr>
        <w:t>t in viata noastra de zi cu zi fiind structure ce content date de aceasi tip si care functioneaza dupa principal First In First Out</w:t>
      </w:r>
      <w:r w:rsidR="00901A8B">
        <w:rPr>
          <w:rFonts w:ascii="Times New Roman" w:hAnsi="Times New Roman" w:cs="Times New Roman"/>
          <w:sz w:val="20"/>
          <w:szCs w:val="20"/>
        </w:rPr>
        <w:t>. In cazul aplicatiei de față cozile sunt locurile unde sunt repartizați cleinți</w:t>
      </w:r>
      <w:r w:rsidR="008317D2">
        <w:rPr>
          <w:rFonts w:ascii="Times New Roman" w:hAnsi="Times New Roman" w:cs="Times New Roman"/>
          <w:sz w:val="20"/>
          <w:szCs w:val="20"/>
        </w:rPr>
        <w:t xml:space="preserve"> de exemplu, ca și clienții care stau la casa la un magazine pentru a le fi scanate produsele. Scopul nostrum principal este sa ii facem sa astepte cat mai putin la coadă penrtu a minimiza </w:t>
      </w:r>
      <w:r w:rsidR="00342DE8">
        <w:rPr>
          <w:rFonts w:ascii="Times New Roman" w:hAnsi="Times New Roman" w:cs="Times New Roman"/>
          <w:sz w:val="20"/>
          <w:szCs w:val="20"/>
        </w:rPr>
        <w:t xml:space="preserve">din timpul risipit asteptand. Ca si date de intrare </w:t>
      </w:r>
      <w:r w:rsidR="00E00394">
        <w:rPr>
          <w:rFonts w:ascii="Times New Roman" w:hAnsi="Times New Roman" w:cs="Times New Roman"/>
          <w:sz w:val="20"/>
          <w:szCs w:val="20"/>
        </w:rPr>
        <w:t>sunt date introduce de catre utilizatorul care doareste sa creeze o simmulare cu client random pentru a vedea cum functionează programul</w:t>
      </w:r>
      <w:r w:rsidR="000A4EC9">
        <w:rPr>
          <w:rFonts w:ascii="Times New Roman" w:hAnsi="Times New Roman" w:cs="Times New Roman"/>
          <w:sz w:val="20"/>
          <w:szCs w:val="20"/>
        </w:rPr>
        <w:t>.</w:t>
      </w:r>
    </w:p>
    <w:p w14:paraId="592C657E" w14:textId="6C7D79DA" w:rsidR="00D33ADD" w:rsidRDefault="00512F12" w:rsidP="00BC2DA5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Un mod prin care se poate scoate în evidență ace</w:t>
      </w:r>
      <w:r w:rsidR="005938A4">
        <w:rPr>
          <w:rFonts w:ascii="Times New Roman" w:hAnsi="Times New Roman" w:cs="Times New Roman"/>
          <w:sz w:val="20"/>
          <w:szCs w:val="20"/>
        </w:rPr>
        <w:t xml:space="preserve">astă structură </w:t>
      </w:r>
      <w:r w:rsidR="00470964">
        <w:rPr>
          <w:rFonts w:ascii="Times New Roman" w:hAnsi="Times New Roman" w:cs="Times New Roman"/>
          <w:sz w:val="20"/>
          <w:szCs w:val="20"/>
        </w:rPr>
        <w:t>este generarea unei Diagrame USE CASE</w:t>
      </w:r>
      <w:r w:rsidR="00E20B67">
        <w:rPr>
          <w:rFonts w:ascii="Times New Roman" w:hAnsi="Times New Roman" w:cs="Times New Roman"/>
          <w:sz w:val="20"/>
          <w:szCs w:val="20"/>
        </w:rPr>
        <w:t>.</w:t>
      </w:r>
    </w:p>
    <w:p w14:paraId="780CEDB2" w14:textId="253E8779" w:rsidR="00BC2DA5" w:rsidRDefault="000A4EC9" w:rsidP="00BC2DA5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C2DA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24BE940" wp14:editId="6D2AD881">
            <wp:simplePos x="0" y="0"/>
            <wp:positionH relativeFrom="column">
              <wp:posOffset>373380</wp:posOffset>
            </wp:positionH>
            <wp:positionV relativeFrom="paragraph">
              <wp:posOffset>121920</wp:posOffset>
            </wp:positionV>
            <wp:extent cx="4983480" cy="3604260"/>
            <wp:effectExtent l="0" t="0" r="7620" b="0"/>
            <wp:wrapTight wrapText="bothSides">
              <wp:wrapPolygon edited="0">
                <wp:start x="0" y="0"/>
                <wp:lineTo x="0" y="21463"/>
                <wp:lineTo x="21550" y="21463"/>
                <wp:lineTo x="21550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50F24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F587F6E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F070C4F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BE99D81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078234B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2C244A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EE4A5CB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B8AA28D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19E41F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2B3B2A9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F4D2F0E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672B6CE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38DA816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CE01504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541CA1F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5FD86ED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6D9E1D6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2DB12E7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D5218B0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166CF7C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36D7CA2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59B4050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BEA01E1" w14:textId="77777777" w:rsidR="000A4EC9" w:rsidRDefault="000A4EC9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2A15B5B" w14:textId="3FFF303A" w:rsidR="002C5A11" w:rsidRDefault="00AD4A27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În diagrama de mai sus </w:t>
      </w:r>
      <w:r w:rsidR="002E4A0D">
        <w:rPr>
          <w:rFonts w:ascii="Times New Roman" w:hAnsi="Times New Roman" w:cs="Times New Roman"/>
          <w:sz w:val="20"/>
          <w:szCs w:val="20"/>
          <w:lang w:val="ro-RO"/>
        </w:rPr>
        <w:t xml:space="preserve">este prezentată structura logică a proiectului. </w:t>
      </w:r>
      <w:r w:rsidR="00755947">
        <w:rPr>
          <w:rFonts w:ascii="Times New Roman" w:hAnsi="Times New Roman" w:cs="Times New Roman"/>
          <w:sz w:val="20"/>
          <w:szCs w:val="20"/>
          <w:lang w:val="ro-RO"/>
        </w:rPr>
        <w:t xml:space="preserve">Sistemul este </w:t>
      </w:r>
      <w:r w:rsidR="00E9379B">
        <w:rPr>
          <w:rFonts w:ascii="Times New Roman" w:hAnsi="Times New Roman" w:cs="Times New Roman"/>
          <w:sz w:val="20"/>
          <w:szCs w:val="20"/>
          <w:lang w:val="ro-RO"/>
        </w:rPr>
        <w:t>aplicația în sine care distribuie clienți în cozi în fun</w:t>
      </w:r>
      <w:r w:rsidR="00501EB8">
        <w:rPr>
          <w:rFonts w:ascii="Times New Roman" w:hAnsi="Times New Roman" w:cs="Times New Roman"/>
          <w:sz w:val="20"/>
          <w:szCs w:val="20"/>
          <w:lang w:val="ro-RO"/>
        </w:rPr>
        <w:t>c</w:t>
      </w:r>
      <w:r w:rsidR="00E9379B">
        <w:rPr>
          <w:rFonts w:ascii="Times New Roman" w:hAnsi="Times New Roman" w:cs="Times New Roman"/>
          <w:sz w:val="20"/>
          <w:szCs w:val="20"/>
          <w:lang w:val="ro-RO"/>
        </w:rPr>
        <w:t>ție de datele</w:t>
      </w:r>
      <w:r w:rsidR="00501EB8">
        <w:rPr>
          <w:rFonts w:ascii="Times New Roman" w:hAnsi="Times New Roman" w:cs="Times New Roman"/>
          <w:sz w:val="20"/>
          <w:szCs w:val="20"/>
          <w:lang w:val="ro-RO"/>
        </w:rPr>
        <w:t xml:space="preserve"> introduse</w:t>
      </w:r>
      <w:r w:rsidR="00E9379B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55947">
        <w:rPr>
          <w:rFonts w:ascii="Times New Roman" w:hAnsi="Times New Roman" w:cs="Times New Roman"/>
          <w:sz w:val="20"/>
          <w:szCs w:val="20"/>
          <w:lang w:val="ro-RO"/>
        </w:rPr>
        <w:t>, u</w:t>
      </w:r>
      <w:r w:rsidR="002E4A0D">
        <w:rPr>
          <w:rFonts w:ascii="Times New Roman" w:hAnsi="Times New Roman" w:cs="Times New Roman"/>
          <w:sz w:val="20"/>
          <w:szCs w:val="20"/>
          <w:lang w:val="ro-RO"/>
        </w:rPr>
        <w:t xml:space="preserve">ser-ul reprezintă </w:t>
      </w:r>
      <w:r w:rsidR="00E8088B">
        <w:rPr>
          <w:rFonts w:ascii="Times New Roman" w:hAnsi="Times New Roman" w:cs="Times New Roman"/>
          <w:sz w:val="20"/>
          <w:szCs w:val="20"/>
          <w:lang w:val="ro-RO"/>
        </w:rPr>
        <w:t xml:space="preserve">actorul, cel care </w:t>
      </w:r>
      <w:r w:rsidR="00501EB8">
        <w:rPr>
          <w:rFonts w:ascii="Times New Roman" w:hAnsi="Times New Roman" w:cs="Times New Roman"/>
          <w:sz w:val="20"/>
          <w:szCs w:val="20"/>
          <w:lang w:val="ro-RO"/>
        </w:rPr>
        <w:t>introduce datele</w:t>
      </w:r>
      <w:r w:rsidR="00E8088B">
        <w:rPr>
          <w:rFonts w:ascii="Times New Roman" w:hAnsi="Times New Roman" w:cs="Times New Roman"/>
          <w:sz w:val="20"/>
          <w:szCs w:val="20"/>
          <w:lang w:val="ro-RO"/>
        </w:rPr>
        <w:t>, cel care dorește un răspuns</w:t>
      </w:r>
      <w:r w:rsidR="00FB07AF">
        <w:rPr>
          <w:rFonts w:ascii="Times New Roman" w:hAnsi="Times New Roman" w:cs="Times New Roman"/>
          <w:sz w:val="20"/>
          <w:szCs w:val="20"/>
          <w:lang w:val="ro-RO"/>
        </w:rPr>
        <w:t xml:space="preserve">. Introducerea </w:t>
      </w:r>
      <w:r w:rsidR="00501EB8">
        <w:rPr>
          <w:rFonts w:ascii="Times New Roman" w:hAnsi="Times New Roman" w:cs="Times New Roman"/>
          <w:sz w:val="20"/>
          <w:szCs w:val="20"/>
          <w:lang w:val="ro-RO"/>
        </w:rPr>
        <w:t xml:space="preserve">datelor </w:t>
      </w:r>
      <w:r w:rsidR="00FB07AF">
        <w:rPr>
          <w:rFonts w:ascii="Times New Roman" w:hAnsi="Times New Roman" w:cs="Times New Roman"/>
          <w:sz w:val="20"/>
          <w:szCs w:val="20"/>
          <w:lang w:val="ro-RO"/>
        </w:rPr>
        <w:t>este dependentă de actor, precum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501EB8">
        <w:rPr>
          <w:rFonts w:ascii="Times New Roman" w:hAnsi="Times New Roman" w:cs="Times New Roman"/>
          <w:sz w:val="20"/>
          <w:szCs w:val="20"/>
          <w:lang w:val="ro-RO"/>
        </w:rPr>
        <w:t xml:space="preserve">apăsarea pe butonul de start 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r w:rsidR="00FB07AF">
        <w:rPr>
          <w:rFonts w:ascii="Times New Roman" w:hAnsi="Times New Roman" w:cs="Times New Roman"/>
          <w:sz w:val="20"/>
          <w:szCs w:val="20"/>
          <w:lang w:val="ro-RO"/>
        </w:rPr>
        <w:t>ieșirea din program.</w:t>
      </w:r>
      <w:r w:rsidR="00501EB8">
        <w:rPr>
          <w:rFonts w:ascii="Times New Roman" w:hAnsi="Times New Roman" w:cs="Times New Roman"/>
          <w:sz w:val="20"/>
          <w:szCs w:val="20"/>
          <w:lang w:val="ro-RO"/>
        </w:rPr>
        <w:t xml:space="preserve"> După ce au fost introduse datele și aplicația este pornită, se vor genera pe ecran </w:t>
      </w:r>
      <w:r w:rsidR="008B07B8">
        <w:rPr>
          <w:rFonts w:ascii="Times New Roman" w:hAnsi="Times New Roman" w:cs="Times New Roman"/>
          <w:sz w:val="20"/>
          <w:szCs w:val="20"/>
          <w:lang w:val="ro-RO"/>
        </w:rPr>
        <w:t xml:space="preserve">distribuirea in timp </w:t>
      </w:r>
      <w:r w:rsidR="00F14319">
        <w:rPr>
          <w:rFonts w:ascii="Times New Roman" w:hAnsi="Times New Roman" w:cs="Times New Roman"/>
          <w:sz w:val="20"/>
          <w:szCs w:val="20"/>
          <w:lang w:val="ro-RO"/>
        </w:rPr>
        <w:t>a clienților pe cozi.</w:t>
      </w:r>
    </w:p>
    <w:p w14:paraId="12A3DD00" w14:textId="3EEE3EE7" w:rsidR="00A372C6" w:rsidRDefault="00EF59CB" w:rsidP="002C5A1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Un scenariu de utilizare ar fi: </w:t>
      </w:r>
    </w:p>
    <w:p w14:paraId="37758A28" w14:textId="24D97C05" w:rsidR="00312D61" w:rsidRDefault="00EF59CB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User</w:t>
      </w:r>
      <w:r w:rsidR="008F7355">
        <w:rPr>
          <w:rFonts w:ascii="Times New Roman" w:hAnsi="Times New Roman" w:cs="Times New Roman"/>
          <w:sz w:val="20"/>
          <w:szCs w:val="20"/>
          <w:lang w:val="ro-RO"/>
        </w:rPr>
        <w:t>-</w:t>
      </w:r>
      <w:r>
        <w:rPr>
          <w:rFonts w:ascii="Times New Roman" w:hAnsi="Times New Roman" w:cs="Times New Roman"/>
          <w:sz w:val="20"/>
          <w:szCs w:val="20"/>
          <w:lang w:val="ro-RO"/>
        </w:rPr>
        <w:t>ul introduce</w:t>
      </w:r>
      <w:r w:rsidR="00F14319">
        <w:rPr>
          <w:rFonts w:ascii="Times New Roman" w:hAnsi="Times New Roman" w:cs="Times New Roman"/>
          <w:sz w:val="20"/>
          <w:szCs w:val="20"/>
          <w:lang w:val="ro-RO"/>
        </w:rPr>
        <w:t xml:space="preserve"> datele de la tastatur</w:t>
      </w:r>
      <w:r w:rsidR="00B363CB">
        <w:rPr>
          <w:rFonts w:ascii="Times New Roman" w:hAnsi="Times New Roman" w:cs="Times New Roman"/>
          <w:sz w:val="20"/>
          <w:szCs w:val="20"/>
          <w:lang w:val="ro-RO"/>
        </w:rPr>
        <w:t>ă</w:t>
      </w:r>
    </w:p>
    <w:p w14:paraId="3345D509" w14:textId="6B350B22" w:rsidR="00EF59CB" w:rsidRDefault="00B363CB" w:rsidP="00312D61">
      <w:pPr>
        <w:pStyle w:val="Listparagraf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934331">
        <w:rPr>
          <w:rFonts w:ascii="Times New Roman" w:hAnsi="Times New Roman" w:cs="Times New Roman"/>
          <w:sz w:val="20"/>
          <w:szCs w:val="20"/>
          <w:lang w:val="ro-RO"/>
        </w:rPr>
        <w:t xml:space="preserve">x: </w:t>
      </w:r>
      <w:r w:rsidR="00F50C60">
        <w:rPr>
          <w:rFonts w:ascii="Times New Roman" w:hAnsi="Times New Roman" w:cs="Times New Roman"/>
          <w:sz w:val="20"/>
          <w:szCs w:val="20"/>
          <w:lang w:val="ro-RO"/>
        </w:rPr>
        <w:t>Number of clients:</w:t>
      </w:r>
      <w:r w:rsidR="00312D61">
        <w:rPr>
          <w:rFonts w:ascii="Times New Roman" w:hAnsi="Times New Roman" w:cs="Times New Roman"/>
          <w:sz w:val="20"/>
          <w:szCs w:val="20"/>
          <w:lang w:val="ro-RO"/>
        </w:rPr>
        <w:t xml:space="preserve"> 5</w:t>
      </w:r>
    </w:p>
    <w:p w14:paraId="6B665423" w14:textId="330FE25C" w:rsidR="00312D61" w:rsidRDefault="00312D61" w:rsidP="00312D61">
      <w:pPr>
        <w:pStyle w:val="Listparagraf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 Number of queues</w:t>
      </w:r>
      <w:r w:rsidR="00AD1EB5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4C2D55">
        <w:rPr>
          <w:rFonts w:ascii="Times New Roman" w:hAnsi="Times New Roman" w:cs="Times New Roman"/>
          <w:sz w:val="20"/>
          <w:szCs w:val="20"/>
          <w:lang w:val="ro-RO"/>
        </w:rPr>
        <w:t>2</w:t>
      </w:r>
    </w:p>
    <w:p w14:paraId="3696B3DA" w14:textId="4B291795" w:rsidR="00AD1EB5" w:rsidRDefault="00AD1EB5" w:rsidP="00312D61">
      <w:pPr>
        <w:pStyle w:val="Listparagraf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 </w:t>
      </w:r>
      <w:r w:rsidR="002941F8">
        <w:rPr>
          <w:rFonts w:ascii="Times New Roman" w:hAnsi="Times New Roman" w:cs="Times New Roman"/>
          <w:sz w:val="20"/>
          <w:szCs w:val="20"/>
          <w:lang w:val="ro-RO"/>
        </w:rPr>
        <w:t>Simulation interval: 30</w:t>
      </w:r>
    </w:p>
    <w:p w14:paraId="2198B874" w14:textId="4892399A" w:rsidR="002941F8" w:rsidRDefault="002941F8" w:rsidP="00312D61">
      <w:pPr>
        <w:pStyle w:val="Listparagraf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 Minimu</w:t>
      </w:r>
      <w:r w:rsidR="001D4C64">
        <w:rPr>
          <w:rFonts w:ascii="Times New Roman" w:hAnsi="Times New Roman" w:cs="Times New Roman"/>
          <w:sz w:val="20"/>
          <w:szCs w:val="20"/>
          <w:lang w:val="ro-RO"/>
        </w:rPr>
        <w:t>m arrival time: 4</w:t>
      </w:r>
    </w:p>
    <w:p w14:paraId="211F0721" w14:textId="158E69FC" w:rsidR="001D4C64" w:rsidRDefault="001D4C64" w:rsidP="00312D61">
      <w:pPr>
        <w:pStyle w:val="Listparagraf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 Maximum arrival time: 15</w:t>
      </w:r>
    </w:p>
    <w:p w14:paraId="21CC9052" w14:textId="283B3E89" w:rsidR="001D4C64" w:rsidRDefault="001D4C64" w:rsidP="00312D61">
      <w:pPr>
        <w:pStyle w:val="Listparagraf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 Minimum service time: 3</w:t>
      </w:r>
    </w:p>
    <w:p w14:paraId="10ABFD70" w14:textId="46CB96BC" w:rsidR="001D4C64" w:rsidRDefault="001D4C64" w:rsidP="00312D61">
      <w:pPr>
        <w:pStyle w:val="Listparagraf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 Maximum service time: 15</w:t>
      </w:r>
    </w:p>
    <w:p w14:paraId="06D5270C" w14:textId="022D3980" w:rsidR="008F7355" w:rsidRDefault="001D4C64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Apasă pe butonul de start</w:t>
      </w:r>
    </w:p>
    <w:p w14:paraId="1C82CDD7" w14:textId="04C574BF" w:rsidR="001D4C64" w:rsidRDefault="001D4C64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Pe ecran se genereaza rezultatul in timp si la final </w:t>
      </w:r>
      <w:r w:rsidR="008B77A8">
        <w:rPr>
          <w:rFonts w:ascii="Times New Roman" w:hAnsi="Times New Roman" w:cs="Times New Roman"/>
          <w:sz w:val="20"/>
          <w:szCs w:val="20"/>
          <w:lang w:val="ro-RO"/>
        </w:rPr>
        <w:t>average time, peak hour și serving time.</w:t>
      </w:r>
    </w:p>
    <w:p w14:paraId="12D72DB4" w14:textId="36E91AE2" w:rsidR="002B3C34" w:rsidRDefault="00B363CB" w:rsidP="00B363CB">
      <w:pPr>
        <w:pStyle w:val="Listparagraf"/>
        <w:ind w:left="144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Ex:</w:t>
      </w:r>
    </w:p>
    <w:p w14:paraId="63E6B2C9" w14:textId="40505D1D" w:rsidR="00F7437A" w:rsidRDefault="00F7437A" w:rsidP="00F7437A">
      <w:pPr>
        <w:pStyle w:val="Listparagraf"/>
        <w:ind w:left="144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7437A">
        <w:rPr>
          <w:noProof/>
        </w:rPr>
        <w:drawing>
          <wp:anchor distT="0" distB="0" distL="114300" distR="114300" simplePos="0" relativeHeight="251674624" behindDoc="1" locked="0" layoutInCell="1" allowOverlap="1" wp14:anchorId="5B161AA3" wp14:editId="36544EDB">
            <wp:simplePos x="0" y="0"/>
            <wp:positionH relativeFrom="margin">
              <wp:posOffset>3073106</wp:posOffset>
            </wp:positionH>
            <wp:positionV relativeFrom="paragraph">
              <wp:posOffset>176295</wp:posOffset>
            </wp:positionV>
            <wp:extent cx="3027680" cy="1328420"/>
            <wp:effectExtent l="0" t="0" r="1270" b="5080"/>
            <wp:wrapTight wrapText="bothSides">
              <wp:wrapPolygon edited="0">
                <wp:start x="0" y="0"/>
                <wp:lineTo x="0" y="21373"/>
                <wp:lineTo x="21473" y="21373"/>
                <wp:lineTo x="21473" y="0"/>
                <wp:lineTo x="0" y="0"/>
              </wp:wrapPolygon>
            </wp:wrapTight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0D542" w14:textId="02908941" w:rsidR="002B3C34" w:rsidRPr="00F7437A" w:rsidRDefault="00F7437A" w:rsidP="00F7437A">
      <w:pPr>
        <w:pStyle w:val="Listparagraf"/>
        <w:ind w:left="144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2B3C34">
        <w:rPr>
          <w:noProof/>
          <w:lang w:val="ro-RO"/>
        </w:rPr>
        <w:drawing>
          <wp:anchor distT="0" distB="0" distL="114300" distR="114300" simplePos="0" relativeHeight="251673600" behindDoc="1" locked="0" layoutInCell="1" allowOverlap="1" wp14:anchorId="52D3D3B6" wp14:editId="34D1F6B9">
            <wp:simplePos x="0" y="0"/>
            <wp:positionH relativeFrom="column">
              <wp:posOffset>254242</wp:posOffset>
            </wp:positionH>
            <wp:positionV relativeFrom="paragraph">
              <wp:posOffset>6350</wp:posOffset>
            </wp:positionV>
            <wp:extent cx="2662555" cy="1347470"/>
            <wp:effectExtent l="0" t="0" r="4445" b="5080"/>
            <wp:wrapTight wrapText="bothSides">
              <wp:wrapPolygon edited="0">
                <wp:start x="0" y="0"/>
                <wp:lineTo x="0" y="21376"/>
                <wp:lineTo x="21482" y="21376"/>
                <wp:lineTo x="21482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6510C" w14:textId="6CBACF55" w:rsidR="008F7355" w:rsidRDefault="00B329B0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User-ul iese din aplicație</w:t>
      </w:r>
    </w:p>
    <w:p w14:paraId="4E97FC2A" w14:textId="3F03B924" w:rsidR="00E93E63" w:rsidRDefault="00E93E63" w:rsidP="00A47FC2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61FCAEB" w14:textId="388A7A2A" w:rsidR="00E93E63" w:rsidRDefault="00E93E63" w:rsidP="00E93E63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Proiectare</w:t>
      </w:r>
    </w:p>
    <w:p w14:paraId="7009D86E" w14:textId="5533D8FA" w:rsidR="00544788" w:rsidRDefault="00544788" w:rsidP="00AA55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48829E3B" w14:textId="4117CDC1" w:rsidR="00E93E63" w:rsidRDefault="009E6B70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2684E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5648" behindDoc="1" locked="0" layoutInCell="1" allowOverlap="1" wp14:anchorId="45469092" wp14:editId="47F88E29">
            <wp:simplePos x="0" y="0"/>
            <wp:positionH relativeFrom="margin">
              <wp:posOffset>2339340</wp:posOffset>
            </wp:positionH>
            <wp:positionV relativeFrom="paragraph">
              <wp:posOffset>10795</wp:posOffset>
            </wp:positionV>
            <wp:extent cx="3860165" cy="2884170"/>
            <wp:effectExtent l="0" t="0" r="6985" b="0"/>
            <wp:wrapTight wrapText="bothSides">
              <wp:wrapPolygon edited="0">
                <wp:start x="0" y="0"/>
                <wp:lineTo x="0" y="21400"/>
                <wp:lineTo x="21532" y="21400"/>
                <wp:lineTo x="21532" y="0"/>
                <wp:lineTo x="0" y="0"/>
              </wp:wrapPolygon>
            </wp:wrapTight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533">
        <w:rPr>
          <w:rFonts w:ascii="Times New Roman" w:hAnsi="Times New Roman" w:cs="Times New Roman"/>
          <w:sz w:val="20"/>
          <w:szCs w:val="20"/>
          <w:lang w:val="ro-RO"/>
        </w:rPr>
        <w:t>Trecând la partea practică de rezolvare a problemei</w:t>
      </w:r>
      <w:r w:rsidR="00310B32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0E653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310B32">
        <w:rPr>
          <w:rFonts w:ascii="Times New Roman" w:hAnsi="Times New Roman" w:cs="Times New Roman"/>
          <w:sz w:val="20"/>
          <w:szCs w:val="20"/>
          <w:lang w:val="ro-RO"/>
        </w:rPr>
        <w:t xml:space="preserve">i anume proiectarea în limbaj 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 xml:space="preserve">OOP, </w:t>
      </w:r>
      <w:r w:rsidR="00544788">
        <w:rPr>
          <w:rFonts w:ascii="Times New Roman" w:hAnsi="Times New Roman" w:cs="Times New Roman"/>
          <w:sz w:val="20"/>
          <w:szCs w:val="20"/>
          <w:lang w:val="ro-RO"/>
        </w:rPr>
        <w:t xml:space="preserve">au fost 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>urmări</w:t>
      </w:r>
      <w:r w:rsidR="00544788">
        <w:rPr>
          <w:rFonts w:ascii="Times New Roman" w:hAnsi="Times New Roman" w:cs="Times New Roman"/>
          <w:sz w:val="20"/>
          <w:szCs w:val="20"/>
          <w:lang w:val="ro-RO"/>
        </w:rPr>
        <w:t>ț</w:t>
      </w:r>
      <w:r w:rsidR="0052167A"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 xml:space="preserve"> mai</w:t>
      </w:r>
      <w:r w:rsidR="0054478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>mu</w:t>
      </w:r>
      <w:r w:rsidR="00556026">
        <w:rPr>
          <w:rFonts w:ascii="Times New Roman" w:hAnsi="Times New Roman" w:cs="Times New Roman"/>
          <w:sz w:val="20"/>
          <w:szCs w:val="20"/>
          <w:lang w:val="ro-RO"/>
        </w:rPr>
        <w:t xml:space="preserve">lți pași, primul fiind crearea unei Diagrame de pachete urmărind </w:t>
      </w:r>
      <w:r w:rsidR="00AA55D8">
        <w:rPr>
          <w:rFonts w:ascii="Times New Roman" w:hAnsi="Times New Roman" w:cs="Times New Roman"/>
          <w:sz w:val="20"/>
          <w:szCs w:val="20"/>
          <w:lang w:val="ro-RO"/>
        </w:rPr>
        <w:t>modelul MVC (Model-View-Controller)</w:t>
      </w:r>
      <w:r w:rsidR="00544788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4464534" w14:textId="4044B193" w:rsidR="00007CE5" w:rsidRDefault="00007CE5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A3B79A1" w14:textId="7B0B04E3" w:rsidR="00635EB9" w:rsidRDefault="006C54C3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Controllerul face legătura dintre clasele din Model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>View</w:t>
      </w:r>
      <w:r w:rsidR="001A7266">
        <w:rPr>
          <w:rFonts w:ascii="Times New Roman" w:hAnsi="Times New Roman" w:cs="Times New Roman"/>
          <w:sz w:val="20"/>
          <w:szCs w:val="20"/>
          <w:lang w:val="ro-RO"/>
        </w:rPr>
        <w:t xml:space="preserve"> prin intermediul butoanelor ap</w:t>
      </w:r>
      <w:r w:rsidR="00007CE5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1A7266">
        <w:rPr>
          <w:rFonts w:ascii="Times New Roman" w:hAnsi="Times New Roman" w:cs="Times New Roman"/>
          <w:sz w:val="20"/>
          <w:szCs w:val="20"/>
          <w:lang w:val="ro-RO"/>
        </w:rPr>
        <w:t>sate</w:t>
      </w:r>
      <w:r w:rsidR="0066524E">
        <w:rPr>
          <w:rFonts w:ascii="Times New Roman" w:hAnsi="Times New Roman" w:cs="Times New Roman"/>
          <w:sz w:val="20"/>
          <w:szCs w:val="20"/>
          <w:lang w:val="ro-RO"/>
        </w:rPr>
        <w:t xml:space="preserve">. În model se află </w:t>
      </w:r>
      <w:r w:rsidR="009E6B70">
        <w:rPr>
          <w:rFonts w:ascii="Times New Roman" w:hAnsi="Times New Roman" w:cs="Times New Roman"/>
          <w:sz w:val="20"/>
          <w:szCs w:val="20"/>
          <w:lang w:val="ro-RO"/>
        </w:rPr>
        <w:t xml:space="preserve">clasele pentru </w:t>
      </w:r>
      <w:r w:rsidR="009E6B70" w:rsidRPr="009663E6">
        <w:rPr>
          <w:rFonts w:ascii="Times New Roman" w:hAnsi="Times New Roman" w:cs="Times New Roman"/>
          <w:color w:val="333333"/>
          <w:sz w:val="20"/>
          <w:szCs w:val="20"/>
        </w:rPr>
        <w:t>Strategy, Selection, Simulation, Server, Task</w:t>
      </w:r>
      <w:r w:rsidR="009663E6">
        <w:rPr>
          <w:rFonts w:ascii="Times New Roman" w:hAnsi="Times New Roman" w:cs="Times New Roman"/>
          <w:color w:val="333333"/>
        </w:rPr>
        <w:t xml:space="preserve"> </w:t>
      </w:r>
      <w:r w:rsidR="00B47312" w:rsidRPr="009663E6">
        <w:rPr>
          <w:rFonts w:ascii="Times New Roman" w:hAnsi="Times New Roman" w:cs="Times New Roman"/>
          <w:lang w:val="ro-RO"/>
        </w:rPr>
        <w:t>și</w:t>
      </w:r>
      <w:r w:rsidR="00B47312" w:rsidRPr="009E6B70">
        <w:rPr>
          <w:rFonts w:ascii="Times New Roman" w:hAnsi="Times New Roman" w:cs="Times New Roman"/>
          <w:sz w:val="14"/>
          <w:szCs w:val="14"/>
          <w:lang w:val="ro-RO"/>
        </w:rPr>
        <w:t xml:space="preserve"> </w:t>
      </w:r>
      <w:r w:rsidR="0066524E">
        <w:rPr>
          <w:rFonts w:ascii="Times New Roman" w:hAnsi="Times New Roman" w:cs="Times New Roman"/>
          <w:sz w:val="20"/>
          <w:szCs w:val="20"/>
          <w:lang w:val="ro-RO"/>
        </w:rPr>
        <w:t xml:space="preserve">tot ce </w:t>
      </w:r>
      <w:r w:rsidR="001A7266">
        <w:rPr>
          <w:rFonts w:ascii="Times New Roman" w:hAnsi="Times New Roman" w:cs="Times New Roman"/>
          <w:sz w:val="20"/>
          <w:szCs w:val="20"/>
          <w:lang w:val="ro-RO"/>
        </w:rPr>
        <w:t>înseamnă funcționalita</w:t>
      </w:r>
      <w:r w:rsidR="009663E6">
        <w:rPr>
          <w:rFonts w:ascii="Times New Roman" w:hAnsi="Times New Roman" w:cs="Times New Roman"/>
          <w:sz w:val="20"/>
          <w:szCs w:val="20"/>
          <w:lang w:val="ro-RO"/>
        </w:rPr>
        <w:t>tea programului</w:t>
      </w:r>
      <w:r w:rsidR="00007CE5">
        <w:rPr>
          <w:rFonts w:ascii="Times New Roman" w:hAnsi="Times New Roman" w:cs="Times New Roman"/>
          <w:sz w:val="20"/>
          <w:szCs w:val="20"/>
          <w:lang w:val="ro-RO"/>
        </w:rPr>
        <w:t>, iar în View partea ce va fi disponibilă utilizatorului spre folosire</w:t>
      </w:r>
      <w:r w:rsidR="00477552">
        <w:rPr>
          <w:rFonts w:ascii="Times New Roman" w:hAnsi="Times New Roman" w:cs="Times New Roman"/>
          <w:sz w:val="20"/>
          <w:szCs w:val="20"/>
          <w:lang w:val="ro-RO"/>
        </w:rPr>
        <w:t xml:space="preserve"> și afișarea rezultatului final.</w:t>
      </w:r>
    </w:p>
    <w:p w14:paraId="0A14CD7D" w14:textId="0671D239" w:rsidR="00007CE5" w:rsidRDefault="00007CE5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F20B40" w14:textId="579A8496" w:rsidR="000F6E78" w:rsidRDefault="00477552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87331">
        <w:rPr>
          <w:rFonts w:ascii="Times New Roman" w:hAnsi="Times New Roman" w:cs="Times New Roman"/>
          <w:noProof/>
          <w:sz w:val="20"/>
          <w:szCs w:val="20"/>
          <w:lang w:val="ro-RO"/>
        </w:rPr>
        <w:lastRenderedPageBreak/>
        <w:drawing>
          <wp:anchor distT="0" distB="0" distL="114300" distR="114300" simplePos="0" relativeHeight="251672576" behindDoc="1" locked="0" layoutInCell="1" allowOverlap="1" wp14:anchorId="63AB8D8E" wp14:editId="692C66EA">
            <wp:simplePos x="0" y="0"/>
            <wp:positionH relativeFrom="margin">
              <wp:posOffset>-804545</wp:posOffset>
            </wp:positionH>
            <wp:positionV relativeFrom="paragraph">
              <wp:posOffset>377825</wp:posOffset>
            </wp:positionV>
            <wp:extent cx="7317740" cy="4184650"/>
            <wp:effectExtent l="0" t="0" r="0" b="6350"/>
            <wp:wrapTight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E78">
        <w:rPr>
          <w:rFonts w:ascii="Times New Roman" w:hAnsi="Times New Roman" w:cs="Times New Roman"/>
          <w:sz w:val="20"/>
          <w:szCs w:val="20"/>
          <w:lang w:val="ro-RO"/>
        </w:rPr>
        <w:t>Intrând într-o analiză mai amănunțită a proiectului, am generat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0F6E78">
        <w:rPr>
          <w:rFonts w:ascii="Times New Roman" w:hAnsi="Times New Roman" w:cs="Times New Roman"/>
          <w:sz w:val="20"/>
          <w:szCs w:val="20"/>
          <w:lang w:val="ro-RO"/>
        </w:rPr>
        <w:t>diagrama UML. A</w:t>
      </w:r>
      <w:r w:rsidR="008B1BA0">
        <w:rPr>
          <w:rFonts w:ascii="Times New Roman" w:hAnsi="Times New Roman" w:cs="Times New Roman"/>
          <w:sz w:val="20"/>
          <w:szCs w:val="20"/>
          <w:lang w:val="ro-RO"/>
        </w:rPr>
        <w:t xml:space="preserve">ici se pot vedea </w:t>
      </w:r>
      <w:r w:rsidR="00E9187F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8B1BA0">
        <w:rPr>
          <w:rFonts w:ascii="Times New Roman" w:hAnsi="Times New Roman" w:cs="Times New Roman"/>
          <w:sz w:val="20"/>
          <w:szCs w:val="20"/>
          <w:lang w:val="ro-RO"/>
        </w:rPr>
        <w:t>n de</w:t>
      </w:r>
      <w:r w:rsidR="0092740F">
        <w:rPr>
          <w:rFonts w:ascii="Times New Roman" w:hAnsi="Times New Roman" w:cs="Times New Roman"/>
          <w:sz w:val="20"/>
          <w:szCs w:val="20"/>
          <w:lang w:val="ro-RO"/>
        </w:rPr>
        <w:t>tali</w:t>
      </w:r>
      <w:r w:rsidR="008B1BA0">
        <w:rPr>
          <w:rFonts w:ascii="Times New Roman" w:hAnsi="Times New Roman" w:cs="Times New Roman"/>
          <w:sz w:val="20"/>
          <w:szCs w:val="20"/>
          <w:lang w:val="ro-RO"/>
        </w:rPr>
        <w:t>u legăturile dintre clase, metodele folosite,</w:t>
      </w:r>
      <w:r w:rsidR="0092740F">
        <w:rPr>
          <w:rFonts w:ascii="Times New Roman" w:hAnsi="Times New Roman" w:cs="Times New Roman"/>
          <w:sz w:val="20"/>
          <w:szCs w:val="20"/>
          <w:lang w:val="ro-RO"/>
        </w:rPr>
        <w:t xml:space="preserve"> precum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92740F">
        <w:rPr>
          <w:rFonts w:ascii="Times New Roman" w:hAnsi="Times New Roman" w:cs="Times New Roman"/>
          <w:sz w:val="20"/>
          <w:szCs w:val="20"/>
          <w:lang w:val="ro-RO"/>
        </w:rPr>
        <w:t>structura logică a întregului proiect.</w:t>
      </w:r>
    </w:p>
    <w:p w14:paraId="6ED35E3D" w14:textId="4CB5BEB0" w:rsidR="00F87331" w:rsidRDefault="00F87331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7A67EB6" w14:textId="501690E0" w:rsidR="008208DC" w:rsidRDefault="008208DC" w:rsidP="00F90A3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B3BEA56" w14:textId="77777777" w:rsidR="008229C8" w:rsidRDefault="0028219B" w:rsidP="002F5B1E">
      <w:pPr>
        <w:ind w:firstLine="360"/>
        <w:jc w:val="both"/>
        <w:rPr>
          <w:ins w:id="0" w:author="Deni Dunca" w:date="2021-04-14T12:45:00Z"/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Este respectată în principal structura MVC a proiectului.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n </w:t>
      </w:r>
      <w:r w:rsidR="000E187A">
        <w:rPr>
          <w:rFonts w:ascii="Times New Roman" w:hAnsi="Times New Roman" w:cs="Times New Roman"/>
          <w:sz w:val="20"/>
          <w:szCs w:val="20"/>
          <w:lang w:val="ro-RO"/>
        </w:rPr>
        <w:t xml:space="preserve">View am declarat toate obiectele de care am nevoie folosind </w:t>
      </w:r>
      <w:r w:rsidR="007C0898">
        <w:rPr>
          <w:rFonts w:ascii="Times New Roman" w:hAnsi="Times New Roman" w:cs="Times New Roman"/>
          <w:sz w:val="20"/>
          <w:szCs w:val="20"/>
          <w:lang w:val="ro-RO"/>
        </w:rPr>
        <w:t>clasa</w:t>
      </w:r>
      <w:r w:rsidR="000E187A">
        <w:rPr>
          <w:rFonts w:ascii="Times New Roman" w:hAnsi="Times New Roman" w:cs="Times New Roman"/>
          <w:sz w:val="20"/>
          <w:szCs w:val="20"/>
          <w:lang w:val="ro-RO"/>
        </w:rPr>
        <w:t xml:space="preserve"> JFrame</w:t>
      </w:r>
      <w:r w:rsidR="007C0898">
        <w:rPr>
          <w:rFonts w:ascii="Times New Roman" w:hAnsi="Times New Roman" w:cs="Times New Roman"/>
          <w:sz w:val="20"/>
          <w:szCs w:val="20"/>
          <w:lang w:val="ro-RO"/>
        </w:rPr>
        <w:t xml:space="preserve">, în Controller am </w:t>
      </w:r>
      <w:r w:rsidR="00AE11D1">
        <w:rPr>
          <w:rFonts w:ascii="Times New Roman" w:hAnsi="Times New Roman" w:cs="Times New Roman"/>
          <w:sz w:val="20"/>
          <w:szCs w:val="20"/>
          <w:lang w:val="ro-RO"/>
        </w:rPr>
        <w:t>creat un obiect de tipul Model, respectiv View și am creat liste</w:t>
      </w:r>
      <w:r w:rsidR="00635CC6">
        <w:rPr>
          <w:rFonts w:ascii="Times New Roman" w:hAnsi="Times New Roman" w:cs="Times New Roman"/>
          <w:sz w:val="20"/>
          <w:szCs w:val="20"/>
          <w:lang w:val="ro-RO"/>
        </w:rPr>
        <w:t xml:space="preserve">ner-e pentru </w:t>
      </w:r>
      <w:r w:rsidR="00367358">
        <w:rPr>
          <w:rFonts w:ascii="Times New Roman" w:hAnsi="Times New Roman" w:cs="Times New Roman"/>
          <w:sz w:val="20"/>
          <w:szCs w:val="20"/>
          <w:lang w:val="ro-RO"/>
        </w:rPr>
        <w:t xml:space="preserve">cele două </w:t>
      </w:r>
      <w:r w:rsidR="00635CC6">
        <w:rPr>
          <w:rFonts w:ascii="Times New Roman" w:hAnsi="Times New Roman" w:cs="Times New Roman"/>
          <w:sz w:val="20"/>
          <w:szCs w:val="20"/>
          <w:lang w:val="ro-RO"/>
        </w:rPr>
        <w:t xml:space="preserve">butoane. Modelul este alcătuit din </w:t>
      </w:r>
      <w:r w:rsidR="00336894">
        <w:rPr>
          <w:rFonts w:ascii="Times New Roman" w:hAnsi="Times New Roman" w:cs="Times New Roman"/>
          <w:sz w:val="20"/>
          <w:szCs w:val="20"/>
          <w:lang w:val="ro-RO"/>
        </w:rPr>
        <w:t>mai multe clase</w:t>
      </w:r>
      <w:r w:rsidR="00635CC6">
        <w:rPr>
          <w:rFonts w:ascii="Times New Roman" w:hAnsi="Times New Roman" w:cs="Times New Roman"/>
          <w:sz w:val="20"/>
          <w:szCs w:val="20"/>
          <w:lang w:val="ro-RO"/>
        </w:rPr>
        <w:t xml:space="preserve">, clasa </w:t>
      </w:r>
      <w:r w:rsidR="00336894">
        <w:rPr>
          <w:rFonts w:ascii="Times New Roman" w:hAnsi="Times New Roman" w:cs="Times New Roman"/>
          <w:sz w:val="20"/>
          <w:szCs w:val="20"/>
          <w:lang w:val="ro-RO"/>
        </w:rPr>
        <w:t>Task, destinată clienților</w:t>
      </w:r>
      <w:r w:rsidR="000E187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F4361">
        <w:rPr>
          <w:rFonts w:ascii="Times New Roman" w:hAnsi="Times New Roman" w:cs="Times New Roman"/>
          <w:sz w:val="20"/>
          <w:szCs w:val="20"/>
          <w:lang w:val="ro-RO"/>
        </w:rPr>
        <w:t>unde am definit un constructor ce are u</w:t>
      </w:r>
      <w:r w:rsidR="004022A1">
        <w:rPr>
          <w:rFonts w:ascii="Times New Roman" w:hAnsi="Times New Roman" w:cs="Times New Roman"/>
          <w:sz w:val="20"/>
          <w:szCs w:val="20"/>
          <w:lang w:val="ro-RO"/>
        </w:rPr>
        <w:t xml:space="preserve">n ID, un timp în care acesta ajunge și un timp </w:t>
      </w:r>
      <w:r w:rsidR="00474382">
        <w:rPr>
          <w:rFonts w:ascii="Times New Roman" w:hAnsi="Times New Roman" w:cs="Times New Roman"/>
          <w:sz w:val="20"/>
          <w:szCs w:val="20"/>
          <w:lang w:val="ro-RO"/>
        </w:rPr>
        <w:t>de procesare (cat timp stă la coadă)</w:t>
      </w:r>
      <w:r w:rsidR="00AF4361">
        <w:rPr>
          <w:rFonts w:ascii="Times New Roman" w:hAnsi="Times New Roman" w:cs="Times New Roman"/>
          <w:sz w:val="20"/>
          <w:szCs w:val="20"/>
          <w:lang w:val="ro-RO"/>
        </w:rPr>
        <w:t>, tot aici am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AF4361">
        <w:rPr>
          <w:rFonts w:ascii="Times New Roman" w:hAnsi="Times New Roman" w:cs="Times New Roman"/>
          <w:sz w:val="20"/>
          <w:szCs w:val="20"/>
          <w:lang w:val="ro-RO"/>
        </w:rPr>
        <w:t>clasa de toString pentru a</w:t>
      </w:r>
      <w:r w:rsidR="00535A9C">
        <w:rPr>
          <w:rFonts w:ascii="Times New Roman" w:hAnsi="Times New Roman" w:cs="Times New Roman"/>
          <w:sz w:val="20"/>
          <w:szCs w:val="20"/>
          <w:lang w:val="ro-RO"/>
        </w:rPr>
        <w:t xml:space="preserve"> converti </w:t>
      </w:r>
      <w:r w:rsidR="002E3C9D">
        <w:rPr>
          <w:rFonts w:ascii="Times New Roman" w:hAnsi="Times New Roman" w:cs="Times New Roman"/>
          <w:sz w:val="20"/>
          <w:szCs w:val="20"/>
          <w:lang w:val="ro-RO"/>
        </w:rPr>
        <w:t>datele despre clienți</w:t>
      </w:r>
      <w:r w:rsidR="00535A9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535A9C">
        <w:rPr>
          <w:rFonts w:ascii="Times New Roman" w:hAnsi="Times New Roman" w:cs="Times New Roman"/>
          <w:sz w:val="20"/>
          <w:szCs w:val="20"/>
          <w:lang w:val="ro-RO"/>
        </w:rPr>
        <w:t>n toString</w:t>
      </w:r>
      <w:r w:rsidR="00AF1912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5CDEFEDA" w14:textId="3876A8F1" w:rsidR="002F5B1E" w:rsidRDefault="00AF1912" w:rsidP="002F5B1E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D901AD">
        <w:rPr>
          <w:rFonts w:ascii="Times New Roman" w:hAnsi="Times New Roman" w:cs="Times New Roman"/>
          <w:sz w:val="20"/>
          <w:szCs w:val="20"/>
          <w:lang w:val="ro-RO"/>
        </w:rPr>
        <w:t xml:space="preserve">Server </w:t>
      </w:r>
      <w:r>
        <w:rPr>
          <w:rFonts w:ascii="Times New Roman" w:hAnsi="Times New Roman" w:cs="Times New Roman"/>
          <w:sz w:val="20"/>
          <w:szCs w:val="20"/>
          <w:lang w:val="ro-RO"/>
        </w:rPr>
        <w:t>are c</w:t>
      </w:r>
      <w:r w:rsidR="00B53EEE">
        <w:rPr>
          <w:rFonts w:ascii="Times New Roman" w:hAnsi="Times New Roman" w:cs="Times New Roman"/>
          <w:sz w:val="20"/>
          <w:szCs w:val="20"/>
          <w:lang w:val="ro-RO"/>
        </w:rPr>
        <w:t xml:space="preserve">a </w:t>
      </w:r>
      <w:r w:rsidR="005B28EB">
        <w:rPr>
          <w:rFonts w:ascii="Times New Roman" w:hAnsi="Times New Roman" w:cs="Times New Roman"/>
          <w:sz w:val="20"/>
          <w:szCs w:val="20"/>
          <w:lang w:val="ro-RO"/>
        </w:rPr>
        <w:t xml:space="preserve">structură de date </w:t>
      </w:r>
      <w:r>
        <w:rPr>
          <w:rFonts w:ascii="Times New Roman" w:hAnsi="Times New Roman" w:cs="Times New Roman"/>
          <w:sz w:val="20"/>
          <w:szCs w:val="20"/>
          <w:lang w:val="ro-RO"/>
        </w:rPr>
        <w:t>folosită,</w:t>
      </w:r>
      <w:r w:rsidR="005B28EB">
        <w:rPr>
          <w:rFonts w:ascii="Times New Roman" w:hAnsi="Times New Roman" w:cs="Times New Roman"/>
          <w:sz w:val="20"/>
          <w:szCs w:val="20"/>
          <w:lang w:val="ro-RO"/>
        </w:rPr>
        <w:t xml:space="preserve"> Array</w:t>
      </w:r>
      <w:r w:rsidR="00AA7F64">
        <w:rPr>
          <w:rFonts w:ascii="Times New Roman" w:hAnsi="Times New Roman" w:cs="Times New Roman"/>
          <w:sz w:val="20"/>
          <w:szCs w:val="20"/>
          <w:lang w:val="ro-RO"/>
        </w:rPr>
        <w:t>BlockingQueue</w:t>
      </w:r>
      <w:r w:rsidR="00833E07">
        <w:rPr>
          <w:rFonts w:ascii="Times New Roman" w:hAnsi="Times New Roman" w:cs="Times New Roman"/>
          <w:sz w:val="20"/>
          <w:szCs w:val="20"/>
          <w:lang w:val="ro-RO"/>
        </w:rPr>
        <w:t xml:space="preserve"> de clienți, </w:t>
      </w:r>
      <w:r w:rsidR="008C1423">
        <w:rPr>
          <w:rFonts w:ascii="Times New Roman" w:hAnsi="Times New Roman" w:cs="Times New Roman"/>
          <w:sz w:val="20"/>
          <w:szCs w:val="20"/>
          <w:lang w:val="ro-RO"/>
        </w:rPr>
        <w:t>tot aici am pus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8C1423">
        <w:rPr>
          <w:rFonts w:ascii="Times New Roman" w:hAnsi="Times New Roman" w:cs="Times New Roman"/>
          <w:sz w:val="20"/>
          <w:szCs w:val="20"/>
          <w:lang w:val="ro-RO"/>
        </w:rPr>
        <w:t xml:space="preserve">toate metodele ce lucrează cu </w:t>
      </w:r>
      <w:r w:rsidR="006B75CD">
        <w:rPr>
          <w:rFonts w:ascii="Times New Roman" w:hAnsi="Times New Roman" w:cs="Times New Roman"/>
          <w:sz w:val="20"/>
          <w:szCs w:val="20"/>
          <w:lang w:val="ro-RO"/>
        </w:rPr>
        <w:t>cozi, precum addTask</w:t>
      </w:r>
      <w:r w:rsidR="00560F90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9F7437">
        <w:rPr>
          <w:rFonts w:ascii="Times New Roman" w:hAnsi="Times New Roman" w:cs="Times New Roman"/>
          <w:sz w:val="20"/>
          <w:szCs w:val="20"/>
          <w:lang w:val="ro-RO"/>
        </w:rPr>
        <w:t>queueWaitingTime, run , toString etc</w:t>
      </w:r>
      <w:r w:rsidR="002F5B1E">
        <w:rPr>
          <w:rFonts w:ascii="Times New Roman" w:hAnsi="Times New Roman" w:cs="Times New Roman"/>
          <w:sz w:val="20"/>
          <w:szCs w:val="20"/>
          <w:lang w:val="ro-RO"/>
        </w:rPr>
        <w:t xml:space="preserve">. In clasa Scheduler </w:t>
      </w:r>
      <w:r w:rsidR="00F179D3">
        <w:rPr>
          <w:rFonts w:ascii="Times New Roman" w:hAnsi="Times New Roman" w:cs="Times New Roman"/>
          <w:sz w:val="20"/>
          <w:szCs w:val="20"/>
          <w:lang w:val="ro-RO"/>
        </w:rPr>
        <w:t>calculez averageWaitingTime, dispatchTask</w:t>
      </w:r>
      <w:r w:rsidR="00C21BD2">
        <w:rPr>
          <w:rFonts w:ascii="Times New Roman" w:hAnsi="Times New Roman" w:cs="Times New Roman"/>
          <w:sz w:val="20"/>
          <w:szCs w:val="20"/>
          <w:lang w:val="ro-RO"/>
        </w:rPr>
        <w:t>, iar in clasa SimulationManager generez task uri random, calculez serving time</w:t>
      </w:r>
      <w:r w:rsidR="002E73B0">
        <w:rPr>
          <w:rFonts w:ascii="Times New Roman" w:hAnsi="Times New Roman" w:cs="Times New Roman"/>
          <w:sz w:val="20"/>
          <w:szCs w:val="20"/>
          <w:lang w:val="ro-RO"/>
        </w:rPr>
        <w:t xml:space="preserve"> si metoda run.</w:t>
      </w:r>
      <w:r w:rsidR="00784A71">
        <w:rPr>
          <w:rFonts w:ascii="Times New Roman" w:hAnsi="Times New Roman" w:cs="Times New Roman"/>
          <w:sz w:val="20"/>
          <w:szCs w:val="20"/>
          <w:lang w:val="ro-RO"/>
        </w:rPr>
        <w:t xml:space="preserve"> De asemenea, in model sunt apar si clasele legate de </w:t>
      </w:r>
      <w:r w:rsidR="008856C6">
        <w:rPr>
          <w:rFonts w:ascii="Times New Roman" w:hAnsi="Times New Roman" w:cs="Times New Roman"/>
          <w:sz w:val="20"/>
          <w:szCs w:val="20"/>
          <w:lang w:val="ro-RO"/>
        </w:rPr>
        <w:t xml:space="preserve">strategia pe care o adoptăm în proiect care poate fi in functie de timp sau de servere, eu m-am folosit în mare de strategia de </w:t>
      </w:r>
      <w:r w:rsidR="00F0679B">
        <w:rPr>
          <w:rFonts w:ascii="Times New Roman" w:hAnsi="Times New Roman" w:cs="Times New Roman"/>
          <w:sz w:val="20"/>
          <w:szCs w:val="20"/>
          <w:lang w:val="ro-RO"/>
        </w:rPr>
        <w:t>timp, dar am adăugat si celelalte clase si interfata deoarece apareau in prezentarea facuta pentru poriect.</w:t>
      </w:r>
    </w:p>
    <w:p w14:paraId="0B30229C" w14:textId="77777777" w:rsidR="00CF3F3E" w:rsidRDefault="00CF3F3E" w:rsidP="00CF3F3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A15383C" w14:textId="6F2C2263" w:rsidR="00196597" w:rsidRPr="00CF3F3E" w:rsidRDefault="00522EE3" w:rsidP="00CF3F3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Implementare</w:t>
      </w:r>
    </w:p>
    <w:p w14:paraId="6DB189DE" w14:textId="2876DA6D" w:rsidR="00196597" w:rsidRDefault="00871757" w:rsidP="0087175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Pachetul model</w:t>
      </w:r>
    </w:p>
    <w:p w14:paraId="5F1EABAF" w14:textId="77777777" w:rsidR="008D65A1" w:rsidRDefault="008D65A1" w:rsidP="002E73B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72A64689" w14:textId="6A29C2AF" w:rsidR="002E73B0" w:rsidRDefault="002E73B0" w:rsidP="002E73B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Clasa Task</w:t>
      </w:r>
    </w:p>
    <w:p w14:paraId="7290B0C5" w14:textId="1558E3F9" w:rsidR="002E73B0" w:rsidRDefault="00234EFC" w:rsidP="002E73B0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Clasa task reprezintă clasa client, acesta primește ca si atribute principale</w:t>
      </w:r>
      <w:r w:rsidR="00EB3964">
        <w:rPr>
          <w:rFonts w:ascii="Times New Roman" w:hAnsi="Times New Roman" w:cs="Times New Roman"/>
          <w:sz w:val="20"/>
          <w:szCs w:val="20"/>
          <w:lang w:val="ro-RO"/>
        </w:rPr>
        <w:t xml:space="preserve"> un ID, numit nr in proiect, un arrivalTime, timpul cand ajunge la coadă și un porcessingTime timpul cat sta la coadă. Aceste atribute le-am pus într-un constructor</w:t>
      </w:r>
      <w:r w:rsidR="00E80E21">
        <w:rPr>
          <w:rFonts w:ascii="Times New Roman" w:hAnsi="Times New Roman" w:cs="Times New Roman"/>
          <w:sz w:val="20"/>
          <w:szCs w:val="20"/>
          <w:lang w:val="ro-RO"/>
        </w:rPr>
        <w:t>. Pe langa gettere si settere am creat si metoda toString și compareTo.</w:t>
      </w:r>
    </w:p>
    <w:p w14:paraId="67A54B5D" w14:textId="77777777" w:rsidR="008D65A1" w:rsidRDefault="008D65A1" w:rsidP="002E73B0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9092742" w14:textId="12F5C0FA" w:rsidR="00E80E21" w:rsidRDefault="00E80E21" w:rsidP="00E80E2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lastRenderedPageBreak/>
        <w:t xml:space="preserve">Clasa </w:t>
      </w:r>
      <w:r w:rsidR="002647AB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Server</w:t>
      </w:r>
    </w:p>
    <w:p w14:paraId="3BC48A50" w14:textId="77777777" w:rsidR="00AB580F" w:rsidRDefault="002647AB" w:rsidP="00E80E21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78F8EAE4" w14:textId="2BA6DEF8" w:rsidR="002647AB" w:rsidRPr="002647AB" w:rsidRDefault="002647AB" w:rsidP="00AB580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Clasa server reprezintă clasa destinată cozilor</w:t>
      </w:r>
      <w:r w:rsidR="008A7DE9">
        <w:rPr>
          <w:rFonts w:ascii="Times New Roman" w:hAnsi="Times New Roman" w:cs="Times New Roman"/>
          <w:sz w:val="20"/>
          <w:szCs w:val="20"/>
          <w:lang w:val="ro-RO"/>
        </w:rPr>
        <w:t xml:space="preserve"> acre </w:t>
      </w:r>
      <w:r w:rsidR="00200DDB">
        <w:rPr>
          <w:rFonts w:ascii="Times New Roman" w:hAnsi="Times New Roman" w:cs="Times New Roman"/>
          <w:sz w:val="20"/>
          <w:szCs w:val="20"/>
          <w:lang w:val="ro-RO"/>
        </w:rPr>
        <w:t>implementează interfața Runnable, pentru ca pentru fiecare server</w:t>
      </w:r>
      <w:r w:rsidR="00BF0E83">
        <w:rPr>
          <w:rFonts w:ascii="Times New Roman" w:hAnsi="Times New Roman" w:cs="Times New Roman"/>
          <w:sz w:val="20"/>
          <w:szCs w:val="20"/>
          <w:lang w:val="ro-RO"/>
        </w:rPr>
        <w:t xml:space="preserve"> va exista un thread separat, serverle procesând paralel clienții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C4536">
        <w:rPr>
          <w:rFonts w:ascii="Times New Roman" w:hAnsi="Times New Roman" w:cs="Times New Roman"/>
          <w:sz w:val="20"/>
          <w:szCs w:val="20"/>
          <w:lang w:val="ro-RO"/>
        </w:rPr>
        <w:t>si primeste în primul rand un ArrayBlockingQueue de taskuri (clienti)</w:t>
      </w:r>
      <w:r w:rsidR="00E23D8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23D8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colecție concurentă și thread-safe</w:t>
      </w:r>
      <w:r w:rsidR="006C4536">
        <w:rPr>
          <w:rFonts w:ascii="Times New Roman" w:hAnsi="Times New Roman" w:cs="Times New Roman"/>
          <w:sz w:val="20"/>
          <w:szCs w:val="20"/>
          <w:lang w:val="ro-RO"/>
        </w:rPr>
        <w:t xml:space="preserve">, un waitingTime de tipul AtomicInteger </w:t>
      </w:r>
      <w:r w:rsidR="00852461">
        <w:rPr>
          <w:rFonts w:ascii="Times New Roman" w:hAnsi="Times New Roman" w:cs="Times New Roman"/>
          <w:sz w:val="20"/>
          <w:szCs w:val="20"/>
          <w:lang w:val="ro-RO"/>
        </w:rPr>
        <w:t xml:space="preserve"> un ID si un index. Pe langa gettere, settere si constructorul principal, am implementat si </w:t>
      </w:r>
      <w:r w:rsidR="00C13D1E">
        <w:rPr>
          <w:rFonts w:ascii="Times New Roman" w:hAnsi="Times New Roman" w:cs="Times New Roman"/>
          <w:sz w:val="20"/>
          <w:szCs w:val="20"/>
          <w:lang w:val="ro-RO"/>
        </w:rPr>
        <w:t>metoda addTask care imi adaugă un task in coada</w:t>
      </w:r>
      <w:r w:rsidR="0044756A">
        <w:rPr>
          <w:rFonts w:ascii="Times New Roman" w:hAnsi="Times New Roman" w:cs="Times New Roman"/>
          <w:sz w:val="20"/>
          <w:szCs w:val="20"/>
          <w:lang w:val="ro-RO"/>
        </w:rPr>
        <w:t>, metodata queueWaitingTime care o folosesc pentru calcularea timpului mediu</w:t>
      </w:r>
      <w:r w:rsidR="00B84788">
        <w:rPr>
          <w:rFonts w:ascii="Times New Roman" w:hAnsi="Times New Roman" w:cs="Times New Roman"/>
          <w:sz w:val="20"/>
          <w:szCs w:val="20"/>
          <w:lang w:val="ro-RO"/>
        </w:rPr>
        <w:t xml:space="preserve">. Deoarece </w:t>
      </w:r>
      <w:r w:rsidR="002B04A8">
        <w:rPr>
          <w:rFonts w:ascii="Times New Roman" w:hAnsi="Times New Roman" w:cs="Times New Roman"/>
          <w:sz w:val="20"/>
          <w:szCs w:val="20"/>
          <w:lang w:val="ro-RO"/>
        </w:rPr>
        <w:t>nu tot timpul sunt clienți în cozi, serverele verifică de fiec</w:t>
      </w:r>
      <w:r w:rsidR="00B50F19">
        <w:rPr>
          <w:rFonts w:ascii="Times New Roman" w:hAnsi="Times New Roman" w:cs="Times New Roman"/>
          <w:sz w:val="20"/>
          <w:szCs w:val="20"/>
          <w:lang w:val="ro-RO"/>
        </w:rPr>
        <w:t>are</w:t>
      </w:r>
      <w:r w:rsidR="002B04A8">
        <w:rPr>
          <w:rFonts w:ascii="Times New Roman" w:hAnsi="Times New Roman" w:cs="Times New Roman"/>
          <w:sz w:val="20"/>
          <w:szCs w:val="20"/>
          <w:lang w:val="ro-RO"/>
        </w:rPr>
        <w:t xml:space="preserve"> data </w:t>
      </w:r>
      <w:r w:rsidR="00B50F19">
        <w:rPr>
          <w:rFonts w:ascii="Times New Roman" w:hAnsi="Times New Roman" w:cs="Times New Roman"/>
          <w:sz w:val="20"/>
          <w:szCs w:val="20"/>
          <w:lang w:val="ro-RO"/>
        </w:rPr>
        <w:t>dacă au, iar dacă nu au se suspendă</w:t>
      </w:r>
      <w:r w:rsidR="00A75FA4">
        <w:rPr>
          <w:rFonts w:ascii="Times New Roman" w:hAnsi="Times New Roman" w:cs="Times New Roman"/>
          <w:sz w:val="20"/>
          <w:szCs w:val="20"/>
          <w:lang w:val="ro-RO"/>
        </w:rPr>
        <w:t xml:space="preserve"> un timp procesul. Dacă în acel timp se adaugă </w:t>
      </w:r>
      <w:r w:rsidR="001C7F1D">
        <w:rPr>
          <w:rFonts w:ascii="Times New Roman" w:hAnsi="Times New Roman" w:cs="Times New Roman"/>
          <w:sz w:val="20"/>
          <w:szCs w:val="20"/>
          <w:lang w:val="ro-RO"/>
        </w:rPr>
        <w:t>clienți, atunci începe procesarea( cat suntem pe true in while)</w:t>
      </w:r>
      <w:r w:rsidR="00AE60FE">
        <w:rPr>
          <w:rFonts w:ascii="Times New Roman" w:hAnsi="Times New Roman" w:cs="Times New Roman"/>
          <w:sz w:val="20"/>
          <w:szCs w:val="20"/>
          <w:lang w:val="ro-RO"/>
        </w:rPr>
        <w:t xml:space="preserve">. Procesarea suspendă timpul de procesare al clintului si apoi </w:t>
      </w:r>
      <w:r w:rsidR="003B42F1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AE60FE">
        <w:rPr>
          <w:rFonts w:ascii="Times New Roman" w:hAnsi="Times New Roman" w:cs="Times New Roman"/>
          <w:sz w:val="20"/>
          <w:szCs w:val="20"/>
          <w:lang w:val="ro-RO"/>
        </w:rPr>
        <w:t>l scoate din coad</w:t>
      </w:r>
      <w:r w:rsidR="003B42F1">
        <w:rPr>
          <w:rFonts w:ascii="Times New Roman" w:hAnsi="Times New Roman" w:cs="Times New Roman"/>
          <w:sz w:val="20"/>
          <w:szCs w:val="20"/>
          <w:lang w:val="ro-RO"/>
        </w:rPr>
        <w:t>ă.</w:t>
      </w:r>
    </w:p>
    <w:p w14:paraId="55627C22" w14:textId="062C251D" w:rsidR="003B42F1" w:rsidRDefault="003B42F1" w:rsidP="003B42F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Clasa S</w:t>
      </w:r>
      <w:r w:rsidR="00574BB0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cheduler</w:t>
      </w:r>
    </w:p>
    <w:p w14:paraId="6D63E075" w14:textId="77777777" w:rsidR="00AB580F" w:rsidRDefault="003B42F1" w:rsidP="002E73B0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23C29D36" w14:textId="46C9AFD7" w:rsidR="00E80E21" w:rsidRPr="00234EFC" w:rsidRDefault="003B42F1" w:rsidP="00AB580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574BB0">
        <w:rPr>
          <w:rFonts w:ascii="Times New Roman" w:hAnsi="Times New Roman" w:cs="Times New Roman"/>
          <w:sz w:val="20"/>
          <w:szCs w:val="20"/>
          <w:lang w:val="ro-RO"/>
        </w:rPr>
        <w:t xml:space="preserve">scheduler se ocupă de distribuția clientilor la cozi si </w:t>
      </w:r>
      <w:r w:rsidR="00A50A81">
        <w:rPr>
          <w:rFonts w:ascii="Times New Roman" w:hAnsi="Times New Roman" w:cs="Times New Roman"/>
          <w:sz w:val="20"/>
          <w:szCs w:val="20"/>
          <w:lang w:val="ro-RO"/>
        </w:rPr>
        <w:t>comunică cu toate serverele. Clasa se ocupă de crearea</w:t>
      </w:r>
      <w:r w:rsidR="00197F1D">
        <w:rPr>
          <w:rFonts w:ascii="Times New Roman" w:hAnsi="Times New Roman" w:cs="Times New Roman"/>
          <w:sz w:val="20"/>
          <w:szCs w:val="20"/>
          <w:lang w:val="ro-RO"/>
        </w:rPr>
        <w:t xml:space="preserve"> si oprirea cozilor, precum </w:t>
      </w:r>
      <w:r w:rsidR="00644D1C">
        <w:rPr>
          <w:rFonts w:ascii="Times New Roman" w:hAnsi="Times New Roman" w:cs="Times New Roman"/>
          <w:sz w:val="20"/>
          <w:szCs w:val="20"/>
          <w:lang w:val="ro-RO"/>
        </w:rPr>
        <w:t>si modificarea timpului de procesare. Tot aici am si metoda de calcul al timpului mediu si o metoda toString.</w:t>
      </w:r>
      <w:ins w:id="1" w:author="Deni Dunca" w:date="2021-04-14T12:45:00Z">
        <w:r w:rsidR="00C317FE">
          <w:rPr>
            <w:rFonts w:ascii="Times New Roman" w:hAnsi="Times New Roman" w:cs="Times New Roman"/>
            <w:sz w:val="20"/>
            <w:szCs w:val="20"/>
            <w:lang w:val="ro-RO"/>
          </w:rPr>
          <w:t xml:space="preserve"> Practic, această clasă programează fiecare client sa intre la timpii potriviți în cozile car</w:t>
        </w:r>
      </w:ins>
      <w:ins w:id="2" w:author="Deni Dunca" w:date="2021-04-14T12:46:00Z">
        <w:r w:rsidR="00C317FE">
          <w:rPr>
            <w:rFonts w:ascii="Times New Roman" w:hAnsi="Times New Roman" w:cs="Times New Roman"/>
            <w:sz w:val="20"/>
            <w:szCs w:val="20"/>
            <w:lang w:val="ro-RO"/>
          </w:rPr>
          <w:t>e sunt disponibile</w:t>
        </w:r>
        <w:r w:rsidR="00750479">
          <w:rPr>
            <w:rFonts w:ascii="Times New Roman" w:hAnsi="Times New Roman" w:cs="Times New Roman"/>
            <w:sz w:val="20"/>
            <w:szCs w:val="20"/>
            <w:lang w:val="ro-RO"/>
          </w:rPr>
          <w:t>.</w:t>
        </w:r>
      </w:ins>
    </w:p>
    <w:p w14:paraId="48671654" w14:textId="611F41D6" w:rsidR="00644D1C" w:rsidRDefault="00644D1C" w:rsidP="00644D1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Clasa 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imulationManager</w:t>
      </w:r>
    </w:p>
    <w:p w14:paraId="271BA327" w14:textId="77777777" w:rsidR="00AB580F" w:rsidRDefault="00644D1C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4EC475B3" w14:textId="01189513" w:rsidR="00B6579F" w:rsidRDefault="00A2049F" w:rsidP="00AB580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Se poate spune ca această clasă este inima întregului proces</w:t>
      </w:r>
      <w:r w:rsidR="00257234">
        <w:rPr>
          <w:rFonts w:ascii="Times New Roman" w:hAnsi="Times New Roman" w:cs="Times New Roman"/>
          <w:sz w:val="20"/>
          <w:szCs w:val="20"/>
          <w:lang w:val="ro-RO"/>
        </w:rPr>
        <w:t xml:space="preserve"> si implementeaza interfata Runnable.</w:t>
      </w:r>
      <w:r w:rsidR="0014242C">
        <w:rPr>
          <w:rFonts w:ascii="Times New Roman" w:hAnsi="Times New Roman" w:cs="Times New Roman"/>
          <w:sz w:val="20"/>
          <w:szCs w:val="20"/>
          <w:lang w:val="ro-RO"/>
        </w:rPr>
        <w:t xml:space="preserve"> Aici am facut metoda care imi genereaza </w:t>
      </w:r>
      <w:r w:rsidR="001A1196">
        <w:rPr>
          <w:rFonts w:ascii="Times New Roman" w:hAnsi="Times New Roman" w:cs="Times New Roman"/>
          <w:sz w:val="20"/>
          <w:szCs w:val="20"/>
          <w:lang w:val="ro-RO"/>
        </w:rPr>
        <w:t xml:space="preserve">aleator clienți, apoi ii ordonează după arrivalTime </w:t>
      </w:r>
      <w:r w:rsidR="00D7556C">
        <w:rPr>
          <w:rFonts w:ascii="Times New Roman" w:hAnsi="Times New Roman" w:cs="Times New Roman"/>
          <w:sz w:val="20"/>
          <w:szCs w:val="20"/>
          <w:lang w:val="ro-RO"/>
        </w:rPr>
        <w:t xml:space="preserve">pentru a putea fi pus corect in cozi. </w:t>
      </w:r>
      <w:r w:rsidR="00D736EC">
        <w:rPr>
          <w:rFonts w:ascii="Times New Roman" w:hAnsi="Times New Roman" w:cs="Times New Roman"/>
          <w:sz w:val="20"/>
          <w:szCs w:val="20"/>
          <w:lang w:val="ro-RO"/>
        </w:rPr>
        <w:t xml:space="preserve">Aici am o metodă pe care o folosesc pentru calcularea servingTime-ului si metoda run. </w:t>
      </w:r>
      <w:r w:rsidR="00FA425E">
        <w:rPr>
          <w:rFonts w:ascii="Times New Roman" w:hAnsi="Times New Roman" w:cs="Times New Roman"/>
          <w:sz w:val="20"/>
          <w:szCs w:val="20"/>
          <w:lang w:val="ro-RO"/>
        </w:rPr>
        <w:t>Fiecare client este trimis spre o coadă in functie de cum alege schedulerul dar doar atunci cand arrival time-ul este egal cu timpul simularii. În cazul in care sunt mai multi clienți cu același arrival time, acestia sunt distribuiți in cozi diferite</w:t>
      </w:r>
      <w:r w:rsidR="004C2180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4FD0DA1E" w14:textId="2E5F19FA" w:rsidR="005F0756" w:rsidRDefault="004C2180" w:rsidP="00B6579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Tot aici am calcu</w:t>
      </w:r>
      <w:r w:rsidR="00B6579F">
        <w:rPr>
          <w:rFonts w:ascii="Times New Roman" w:hAnsi="Times New Roman" w:cs="Times New Roman"/>
          <w:sz w:val="20"/>
          <w:szCs w:val="20"/>
          <w:lang w:val="ro-RO"/>
        </w:rPr>
        <w:t>l</w:t>
      </w:r>
      <w:r>
        <w:rPr>
          <w:rFonts w:ascii="Times New Roman" w:hAnsi="Times New Roman" w:cs="Times New Roman"/>
          <w:sz w:val="20"/>
          <w:szCs w:val="20"/>
          <w:lang w:val="ro-RO"/>
        </w:rPr>
        <w:t>at si peak</w:t>
      </w:r>
      <w:r w:rsidR="004057C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hour</w:t>
      </w:r>
      <w:r w:rsidR="004057CC">
        <w:rPr>
          <w:rFonts w:ascii="Times New Roman" w:hAnsi="Times New Roman" w:cs="Times New Roman"/>
          <w:sz w:val="20"/>
          <w:szCs w:val="20"/>
          <w:lang w:val="ro-RO"/>
        </w:rPr>
        <w:t xml:space="preserve"> si am facut o functie de afisare pen</w:t>
      </w:r>
      <w:r w:rsidR="00E21DAD">
        <w:rPr>
          <w:rFonts w:ascii="Times New Roman" w:hAnsi="Times New Roman" w:cs="Times New Roman"/>
          <w:sz w:val="20"/>
          <w:szCs w:val="20"/>
          <w:lang w:val="ro-RO"/>
        </w:rPr>
        <w:t>tru a putea sa pun toate datele returnate în textarea-ul di ViewQ</w:t>
      </w:r>
      <w:r w:rsidR="00773270">
        <w:rPr>
          <w:rFonts w:ascii="Times New Roman" w:hAnsi="Times New Roman" w:cs="Times New Roman"/>
          <w:sz w:val="20"/>
          <w:szCs w:val="20"/>
          <w:lang w:val="ro-RO"/>
        </w:rPr>
        <w:t xml:space="preserve">. Pe lângă </w:t>
      </w:r>
      <w:r w:rsidR="00C2411F">
        <w:rPr>
          <w:rFonts w:ascii="Times New Roman" w:hAnsi="Times New Roman" w:cs="Times New Roman"/>
          <w:sz w:val="20"/>
          <w:szCs w:val="20"/>
          <w:lang w:val="ro-RO"/>
        </w:rPr>
        <w:t xml:space="preserve">afișsarea distribuției clientilor in cozi și timpul simulării am afișat pe ecran și clineții care așteaptă să fie distirbuiți în cozi și </w:t>
      </w:r>
      <w:r w:rsidR="00B6579F">
        <w:rPr>
          <w:rFonts w:ascii="Times New Roman" w:hAnsi="Times New Roman" w:cs="Times New Roman"/>
          <w:sz w:val="20"/>
          <w:szCs w:val="20"/>
          <w:lang w:val="ro-RO"/>
        </w:rPr>
        <w:t>datele calculate oentru average time, peak hour si serving time.</w:t>
      </w:r>
    </w:p>
    <w:p w14:paraId="122AE335" w14:textId="73853BBD" w:rsidR="00B6579F" w:rsidRDefault="00B6579F" w:rsidP="00B6579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Clasa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ModelQ</w:t>
      </w:r>
    </w:p>
    <w:p w14:paraId="1D0FC581" w14:textId="77777777" w:rsidR="00AB580F" w:rsidRDefault="00B6579F" w:rsidP="00B6579F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17F3C7A2" w14:textId="6A70BF42" w:rsidR="00595E31" w:rsidRPr="00AB580F" w:rsidRDefault="00B6579F" w:rsidP="00AB580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În această clasă am pus </w:t>
      </w:r>
      <w:r w:rsidR="006409BE">
        <w:rPr>
          <w:rFonts w:ascii="Times New Roman" w:hAnsi="Times New Roman" w:cs="Times New Roman"/>
          <w:sz w:val="20"/>
          <w:szCs w:val="20"/>
          <w:lang w:val="ro-RO"/>
        </w:rPr>
        <w:t>două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metode</w:t>
      </w:r>
      <w:ins w:id="3" w:author="Deni Dunca" w:date="2021-04-14T12:46:00Z">
        <w:r w:rsidR="002C3550">
          <w:rPr>
            <w:rFonts w:ascii="Times New Roman" w:hAnsi="Times New Roman" w:cs="Times New Roman"/>
            <w:sz w:val="20"/>
            <w:szCs w:val="20"/>
            <w:lang w:val="ro-RO"/>
          </w:rPr>
          <w:t xml:space="preserve"> care am consi</w:t>
        </w:r>
      </w:ins>
      <w:ins w:id="4" w:author="Deni Dunca" w:date="2021-04-14T12:47:00Z">
        <w:r w:rsidR="002C3550">
          <w:rPr>
            <w:rFonts w:ascii="Times New Roman" w:hAnsi="Times New Roman" w:cs="Times New Roman"/>
            <w:sz w:val="20"/>
            <w:szCs w:val="20"/>
            <w:lang w:val="ro-RO"/>
          </w:rPr>
          <w:t>derat că nu au se potrivesc neapărat cu niciuna din clasele deja făcute</w:t>
        </w:r>
        <w:r w:rsidR="00383178">
          <w:rPr>
            <w:rFonts w:ascii="Times New Roman" w:hAnsi="Times New Roman" w:cs="Times New Roman"/>
            <w:sz w:val="20"/>
            <w:szCs w:val="20"/>
            <w:lang w:val="ro-RO"/>
          </w:rPr>
          <w:t xml:space="preserve">. </w:t>
        </w:r>
      </w:ins>
      <w:del w:id="5" w:author="Deni Dunca" w:date="2021-04-14T12:46:00Z">
        <w:r w:rsidR="006409BE" w:rsidDel="002C3550">
          <w:rPr>
            <w:rFonts w:ascii="Times New Roman" w:hAnsi="Times New Roman" w:cs="Times New Roman"/>
            <w:sz w:val="20"/>
            <w:szCs w:val="20"/>
            <w:lang w:val="ro-RO"/>
          </w:rPr>
          <w:delText xml:space="preserve">, </w:delText>
        </w:r>
      </w:del>
      <w:ins w:id="6" w:author="Deni Dunca" w:date="2021-04-14T12:47:00Z">
        <w:r w:rsidR="00383178">
          <w:rPr>
            <w:rFonts w:ascii="Times New Roman" w:hAnsi="Times New Roman" w:cs="Times New Roman"/>
            <w:sz w:val="20"/>
            <w:szCs w:val="20"/>
            <w:lang w:val="ro-RO"/>
          </w:rPr>
          <w:t xml:space="preserve">Aici apar </w:t>
        </w:r>
      </w:ins>
      <w:del w:id="7" w:author="Deni Dunca" w:date="2021-04-14T12:47:00Z">
        <w:r w:rsidR="006409BE" w:rsidDel="00383178">
          <w:rPr>
            <w:rFonts w:ascii="Times New Roman" w:hAnsi="Times New Roman" w:cs="Times New Roman"/>
            <w:sz w:val="20"/>
            <w:szCs w:val="20"/>
            <w:lang w:val="ro-RO"/>
          </w:rPr>
          <w:delText xml:space="preserve">precum </w:delText>
        </w:r>
      </w:del>
      <w:r w:rsidR="006409BE">
        <w:rPr>
          <w:rFonts w:ascii="Times New Roman" w:hAnsi="Times New Roman" w:cs="Times New Roman"/>
          <w:sz w:val="20"/>
          <w:szCs w:val="20"/>
          <w:lang w:val="ro-RO"/>
        </w:rPr>
        <w:t>metoda pentru calculul peak hour-ului și metoda care imi afisază in fisier</w:t>
      </w:r>
      <w:r w:rsidR="003B4B2F">
        <w:rPr>
          <w:rFonts w:ascii="Times New Roman" w:hAnsi="Times New Roman" w:cs="Times New Roman"/>
          <w:sz w:val="20"/>
          <w:szCs w:val="20"/>
          <w:lang w:val="ro-RO"/>
        </w:rPr>
        <w:t xml:space="preserve"> folosindu-mă de BufferWriter.</w:t>
      </w:r>
    </w:p>
    <w:p w14:paraId="0316DAE5" w14:textId="7A14B43C" w:rsidR="0078641E" w:rsidRDefault="0078641E" w:rsidP="00595E3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Pachetul view</w:t>
      </w:r>
    </w:p>
    <w:p w14:paraId="7CCAB6CC" w14:textId="7A851C20" w:rsidR="00333CF4" w:rsidRDefault="0078641E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="00C674A7">
        <w:rPr>
          <w:rFonts w:ascii="Times New Roman" w:hAnsi="Times New Roman" w:cs="Times New Roman"/>
          <w:sz w:val="20"/>
          <w:szCs w:val="20"/>
          <w:lang w:val="ro-RO"/>
        </w:rPr>
        <w:t>In clasa ViewQ am implementat</w:t>
      </w:r>
      <w:r w:rsidR="00D20B77">
        <w:rPr>
          <w:rFonts w:ascii="Times New Roman" w:hAnsi="Times New Roman" w:cs="Times New Roman"/>
          <w:sz w:val="20"/>
          <w:szCs w:val="20"/>
          <w:lang w:val="ro-RO"/>
        </w:rPr>
        <w:t>, folosind JFrame, fa</w:t>
      </w:r>
      <w:r w:rsidR="00200C35">
        <w:rPr>
          <w:rFonts w:ascii="Times New Roman" w:hAnsi="Times New Roman" w:cs="Times New Roman"/>
          <w:sz w:val="20"/>
          <w:szCs w:val="20"/>
          <w:lang w:val="ro-RO"/>
        </w:rPr>
        <w:t>ț</w:t>
      </w:r>
      <w:r w:rsidR="00D20B77">
        <w:rPr>
          <w:rFonts w:ascii="Times New Roman" w:hAnsi="Times New Roman" w:cs="Times New Roman"/>
          <w:sz w:val="20"/>
          <w:szCs w:val="20"/>
          <w:lang w:val="ro-RO"/>
        </w:rPr>
        <w:t xml:space="preserve">ada aplicației. Mai </w:t>
      </w:r>
      <w:r w:rsidR="00200C3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D20B77">
        <w:rPr>
          <w:rFonts w:ascii="Times New Roman" w:hAnsi="Times New Roman" w:cs="Times New Roman"/>
          <w:sz w:val="20"/>
          <w:szCs w:val="20"/>
          <w:lang w:val="ro-RO"/>
        </w:rPr>
        <w:t>nt</w:t>
      </w:r>
      <w:r w:rsidR="00200C35">
        <w:rPr>
          <w:rFonts w:ascii="Times New Roman" w:hAnsi="Times New Roman" w:cs="Times New Roman"/>
          <w:sz w:val="20"/>
          <w:szCs w:val="20"/>
          <w:lang w:val="ro-RO"/>
        </w:rPr>
        <w:t>â</w:t>
      </w:r>
      <w:r w:rsidR="00D20B77">
        <w:rPr>
          <w:rFonts w:ascii="Times New Roman" w:hAnsi="Times New Roman" w:cs="Times New Roman"/>
          <w:sz w:val="20"/>
          <w:szCs w:val="20"/>
          <w:lang w:val="ro-RO"/>
        </w:rPr>
        <w:t>i am declarat toate obiectele de care am avut nevoie</w:t>
      </w:r>
      <w:r w:rsidR="00200C35">
        <w:rPr>
          <w:rFonts w:ascii="Times New Roman" w:hAnsi="Times New Roman" w:cs="Times New Roman"/>
          <w:sz w:val="20"/>
          <w:szCs w:val="20"/>
          <w:lang w:val="ro-RO"/>
        </w:rPr>
        <w:t>, apoi am facut constructorul clasei unde, folosindu-mă de multe panel-u</w:t>
      </w:r>
      <w:r w:rsidR="00536D5A">
        <w:rPr>
          <w:rFonts w:ascii="Times New Roman" w:hAnsi="Times New Roman" w:cs="Times New Roman"/>
          <w:sz w:val="20"/>
          <w:szCs w:val="20"/>
          <w:lang w:val="ro-RO"/>
        </w:rPr>
        <w:t xml:space="preserve">ri am adăugat toate obiectele pe </w:t>
      </w:r>
      <w:r w:rsidR="002075D7">
        <w:rPr>
          <w:rFonts w:ascii="Times New Roman" w:hAnsi="Times New Roman" w:cs="Times New Roman"/>
          <w:sz w:val="20"/>
          <w:szCs w:val="20"/>
          <w:lang w:val="ro-RO"/>
        </w:rPr>
        <w:t>interfața aplicației. Pe lângă gettere si settere</w:t>
      </w:r>
      <w:r w:rsidR="00F82037">
        <w:rPr>
          <w:rFonts w:ascii="Times New Roman" w:hAnsi="Times New Roman" w:cs="Times New Roman"/>
          <w:sz w:val="20"/>
          <w:szCs w:val="20"/>
          <w:lang w:val="ro-RO"/>
        </w:rPr>
        <w:t xml:space="preserve"> am facut si listenere pentru cele două butoane implementate respectiv pentru Strat si Exit.</w:t>
      </w:r>
      <w:r w:rsidR="00B251CE">
        <w:rPr>
          <w:rFonts w:ascii="Times New Roman" w:hAnsi="Times New Roman" w:cs="Times New Roman"/>
          <w:sz w:val="20"/>
          <w:szCs w:val="20"/>
          <w:lang w:val="ro-RO"/>
        </w:rPr>
        <w:t xml:space="preserve"> Pentru a afișa rezultatul pe ecran am folosit JTextFi</w:t>
      </w:r>
      <w:r w:rsidR="00EB2084">
        <w:rPr>
          <w:rFonts w:ascii="Times New Roman" w:hAnsi="Times New Roman" w:cs="Times New Roman"/>
          <w:sz w:val="20"/>
          <w:szCs w:val="20"/>
          <w:lang w:val="ro-RO"/>
        </w:rPr>
        <w:t>el</w:t>
      </w:r>
      <w:r w:rsidR="00B251CE">
        <w:rPr>
          <w:rFonts w:ascii="Times New Roman" w:hAnsi="Times New Roman" w:cs="Times New Roman"/>
          <w:sz w:val="20"/>
          <w:szCs w:val="20"/>
          <w:lang w:val="ro-RO"/>
        </w:rPr>
        <w:t>d-uri si un JTextArea.</w:t>
      </w:r>
    </w:p>
    <w:p w14:paraId="28621F5A" w14:textId="07536467" w:rsidR="00AB580F" w:rsidRDefault="00383178" w:rsidP="00787676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CF3F3E">
        <w:rPr>
          <w:rFonts w:ascii="Times New Roman" w:hAnsi="Times New Roman" w:cs="Times New Roman"/>
          <w:b/>
          <w:bCs/>
          <w:sz w:val="24"/>
          <w:szCs w:val="24"/>
          <w:lang w:val="ro-RO"/>
        </w:rPr>
        <w:drawing>
          <wp:anchor distT="0" distB="0" distL="114300" distR="114300" simplePos="0" relativeHeight="251676672" behindDoc="1" locked="0" layoutInCell="1" allowOverlap="1" wp14:anchorId="329AB127" wp14:editId="5E994158">
            <wp:simplePos x="0" y="0"/>
            <wp:positionH relativeFrom="margin">
              <wp:posOffset>2880360</wp:posOffset>
            </wp:positionH>
            <wp:positionV relativeFrom="paragraph">
              <wp:posOffset>-784225</wp:posOffset>
            </wp:positionV>
            <wp:extent cx="3604260" cy="3607435"/>
            <wp:effectExtent l="0" t="0" r="0" b="0"/>
            <wp:wrapTight wrapText="bothSides">
              <wp:wrapPolygon edited="0">
                <wp:start x="0" y="0"/>
                <wp:lineTo x="0" y="21444"/>
                <wp:lineTo x="21463" y="21444"/>
                <wp:lineTo x="21463" y="0"/>
                <wp:lineTo x="0" y="0"/>
              </wp:wrapPolygon>
            </wp:wrapTight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/>
                    <a:stretch/>
                  </pic:blipFill>
                  <pic:spPr bwMode="auto">
                    <a:xfrm>
                      <a:off x="0" y="0"/>
                      <a:ext cx="3604260" cy="36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07F">
        <w:rPr>
          <w:rFonts w:ascii="Times New Roman" w:hAnsi="Times New Roman" w:cs="Times New Roman"/>
          <w:sz w:val="20"/>
          <w:szCs w:val="20"/>
          <w:lang w:val="ro-RO"/>
        </w:rPr>
        <w:t>Spre deosebire de afisarea in fereastra de comandă sau de afișarea din fișiere</w:t>
      </w:r>
      <w:r w:rsidR="00787676">
        <w:rPr>
          <w:rFonts w:ascii="Times New Roman" w:hAnsi="Times New Roman" w:cs="Times New Roman"/>
          <w:sz w:val="20"/>
          <w:szCs w:val="20"/>
          <w:lang w:val="ro-RO"/>
        </w:rPr>
        <w:t xml:space="preserve">, afișarea de pe interfață, pe lângă timp, </w:t>
      </w:r>
      <w:r w:rsidR="00F47602">
        <w:rPr>
          <w:rFonts w:ascii="Times New Roman" w:hAnsi="Times New Roman" w:cs="Times New Roman"/>
          <w:sz w:val="20"/>
          <w:szCs w:val="20"/>
          <w:lang w:val="ro-RO"/>
        </w:rPr>
        <w:t>si cozi, apare in plus si linia cu clientii care asteaptă să fie repartzați in cozi, fiecare la timpul cerut.</w:t>
      </w:r>
    </w:p>
    <w:p w14:paraId="6A66CCEE" w14:textId="2F7FBD8F" w:rsidR="00CF3F3E" w:rsidRPr="00C674A7" w:rsidRDefault="00CF3F3E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Asa arată interfața cu utilizatorul:</w:t>
      </w:r>
    </w:p>
    <w:p w14:paraId="5DD24DCF" w14:textId="35039CD7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C17856" w14:textId="4D5FB971" w:rsidR="00333CF4" w:rsidRDefault="00CF3F3E" w:rsidP="00CF3F3E">
      <w:pPr>
        <w:tabs>
          <w:tab w:val="left" w:pos="111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2AFDB3D5" w14:textId="6F390188" w:rsidR="00CF3F3E" w:rsidRDefault="00CF3F3E" w:rsidP="00CF3F3E">
      <w:pPr>
        <w:tabs>
          <w:tab w:val="left" w:pos="111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1941A93" w14:textId="6601C4BF" w:rsidR="00750479" w:rsidRDefault="00750479" w:rsidP="00CF3F3E">
      <w:pPr>
        <w:tabs>
          <w:tab w:val="left" w:pos="1117"/>
        </w:tabs>
        <w:jc w:val="both"/>
        <w:rPr>
          <w:ins w:id="8" w:author="Deni Dunca" w:date="2021-04-14T12:46:00Z"/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9638FEC" w14:textId="7D5D2F53" w:rsidR="00CF3F3E" w:rsidRDefault="00CF3F3E" w:rsidP="00CF3F3E">
      <w:pPr>
        <w:tabs>
          <w:tab w:val="left" w:pos="111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BFC75D7" w14:textId="253F679C" w:rsidR="00B929C0" w:rsidRDefault="00B929C0" w:rsidP="00E01D49">
      <w:pPr>
        <w:jc w:val="both"/>
        <w:rPr>
          <w:ins w:id="9" w:author="Deni Dunca" w:date="2021-04-14T12:47:00Z"/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C769B40" w14:textId="77777777" w:rsidR="00383178" w:rsidRDefault="00383178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35D60AB" w14:textId="26CBAF83" w:rsidR="00732370" w:rsidRDefault="00732370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Pachetul controller</w:t>
      </w:r>
    </w:p>
    <w:p w14:paraId="65ACF67C" w14:textId="566D8FB1" w:rsidR="001E0D66" w:rsidRDefault="001E0D66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7F0445AF" w14:textId="6CE31A71" w:rsidR="00CE5295" w:rsidRDefault="001E0D6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DB57D4">
        <w:rPr>
          <w:rFonts w:ascii="Times New Roman" w:hAnsi="Times New Roman" w:cs="Times New Roman"/>
          <w:sz w:val="20"/>
          <w:szCs w:val="20"/>
          <w:lang w:val="ro-RO"/>
        </w:rPr>
        <w:tab/>
        <w:t>In Cont</w:t>
      </w:r>
      <w:r w:rsidR="00320B98">
        <w:rPr>
          <w:rFonts w:ascii="Times New Roman" w:hAnsi="Times New Roman" w:cs="Times New Roman"/>
          <w:sz w:val="20"/>
          <w:szCs w:val="20"/>
          <w:lang w:val="ro-RO"/>
        </w:rPr>
        <w:t>r</w:t>
      </w:r>
      <w:r w:rsidR="00DB57D4">
        <w:rPr>
          <w:rFonts w:ascii="Times New Roman" w:hAnsi="Times New Roman" w:cs="Times New Roman"/>
          <w:sz w:val="20"/>
          <w:szCs w:val="20"/>
          <w:lang w:val="ro-RO"/>
        </w:rPr>
        <w:t xml:space="preserve">oller fac legătura dintre </w:t>
      </w:r>
      <w:r w:rsidR="00320B98">
        <w:rPr>
          <w:rFonts w:ascii="Times New Roman" w:hAnsi="Times New Roman" w:cs="Times New Roman"/>
          <w:sz w:val="20"/>
          <w:szCs w:val="20"/>
          <w:lang w:val="ro-RO"/>
        </w:rPr>
        <w:t xml:space="preserve">Model si View, aici am un constructor care primește un obiect model si un obiect view si </w:t>
      </w:r>
      <w:r w:rsidR="0095141F">
        <w:rPr>
          <w:rFonts w:ascii="Times New Roman" w:hAnsi="Times New Roman" w:cs="Times New Roman"/>
          <w:sz w:val="20"/>
          <w:szCs w:val="20"/>
          <w:lang w:val="ro-RO"/>
        </w:rPr>
        <w:t xml:space="preserve">care are doua button listerner , unul pentru start </w:t>
      </w:r>
      <w:r w:rsidR="00D228F1">
        <w:rPr>
          <w:rFonts w:ascii="Times New Roman" w:hAnsi="Times New Roman" w:cs="Times New Roman"/>
          <w:sz w:val="20"/>
          <w:szCs w:val="20"/>
          <w:lang w:val="ro-RO"/>
        </w:rPr>
        <w:t>care primește un simulationManager cu toti parametrii de care este nevoie</w:t>
      </w:r>
      <w:r w:rsidR="00432666">
        <w:rPr>
          <w:rFonts w:ascii="Times New Roman" w:hAnsi="Times New Roman" w:cs="Times New Roman"/>
          <w:sz w:val="20"/>
          <w:szCs w:val="20"/>
          <w:lang w:val="ro-RO"/>
        </w:rPr>
        <w:t>, imi creează threaduri pe baza simularii si imi porneste simularea. Am adugat si un PrintStream pentru a putea să pun rezultatele care ar trebui să fie afișate in consolă, intr-un fisier numit ”output.txt”.</w:t>
      </w:r>
    </w:p>
    <w:p w14:paraId="4FB8A37E" w14:textId="2ADF8066" w:rsidR="00432666" w:rsidRDefault="00F66369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Al doilea buton e butonul de exit care </w:t>
      </w:r>
      <w:r w:rsidR="0090242D">
        <w:rPr>
          <w:rFonts w:ascii="Times New Roman" w:hAnsi="Times New Roman" w:cs="Times New Roman"/>
          <w:sz w:val="20"/>
          <w:szCs w:val="20"/>
          <w:lang w:val="ro-RO"/>
        </w:rPr>
        <w:t>i</w:t>
      </w:r>
      <w:r>
        <w:rPr>
          <w:rFonts w:ascii="Times New Roman" w:hAnsi="Times New Roman" w:cs="Times New Roman"/>
          <w:sz w:val="20"/>
          <w:szCs w:val="20"/>
          <w:lang w:val="ro-RO"/>
        </w:rPr>
        <w:t>ese din program si inchide programul.</w:t>
      </w:r>
    </w:p>
    <w:p w14:paraId="7AEB9375" w14:textId="51B4FBBF" w:rsidR="00776D26" w:rsidRPr="002109F9" w:rsidRDefault="00776D2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3F2466" w14:textId="4571D50E" w:rsidR="00E26B67" w:rsidRDefault="00E26B67" w:rsidP="00E26B6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Rezultate</w:t>
      </w:r>
    </w:p>
    <w:p w14:paraId="527355F2" w14:textId="6A9D1FE5" w:rsidR="00712267" w:rsidRDefault="00D33613" w:rsidP="00002E7A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După </w:t>
      </w:r>
      <w:r w:rsidR="0090242D"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rezolvarea problemelor din cod </w:t>
      </w:r>
      <w:r w:rsidR="00D463C5"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r w:rsidR="00002E7A"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ajungerea la proiectul final </w:t>
      </w:r>
      <w:r w:rsidR="0090242D"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am testat </w:t>
      </w:r>
      <w:r w:rsidR="004C5D6C" w:rsidRPr="00002E7A">
        <w:rPr>
          <w:rFonts w:ascii="Times New Roman" w:hAnsi="Times New Roman" w:cs="Times New Roman"/>
          <w:sz w:val="20"/>
          <w:szCs w:val="20"/>
          <w:lang w:val="ro-RO"/>
        </w:rPr>
        <w:t>proiectul pe cele 3 teste date în</w:t>
      </w:r>
      <w:r w:rsidR="00002E7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54108" w:rsidRPr="00002E7A">
        <w:rPr>
          <w:rFonts w:ascii="Times New Roman" w:hAnsi="Times New Roman" w:cs="Times New Roman"/>
          <w:sz w:val="20"/>
          <w:szCs w:val="20"/>
          <w:lang w:val="ro-RO"/>
        </w:rPr>
        <w:t>cerința proiectului</w:t>
      </w:r>
      <w:r w:rsidR="00370BD5">
        <w:rPr>
          <w:rFonts w:ascii="Times New Roman" w:hAnsi="Times New Roman" w:cs="Times New Roman"/>
          <w:sz w:val="20"/>
          <w:szCs w:val="20"/>
          <w:lang w:val="ro-RO"/>
        </w:rPr>
        <w:t xml:space="preserve">. Toate testele au dat rezultate bune și pe fiecare in parte le am pus in cate un fișier </w:t>
      </w:r>
      <w:r w:rsidR="00C44391">
        <w:rPr>
          <w:rFonts w:ascii="Times New Roman" w:hAnsi="Times New Roman" w:cs="Times New Roman"/>
          <w:sz w:val="20"/>
          <w:szCs w:val="20"/>
          <w:lang w:val="ro-RO"/>
        </w:rPr>
        <w:t>output1.txt, output2.txt și output3.txt</w:t>
      </w:r>
      <w:r w:rsidR="00BB14C6">
        <w:rPr>
          <w:rFonts w:ascii="Times New Roman" w:hAnsi="Times New Roman" w:cs="Times New Roman"/>
          <w:sz w:val="20"/>
          <w:szCs w:val="20"/>
          <w:lang w:val="ro-RO"/>
        </w:rPr>
        <w:t>. Toate fișierele conțin outputul ce apare in textarea de pe interfa</w:t>
      </w:r>
      <w:r w:rsidR="00704A12">
        <w:rPr>
          <w:rFonts w:ascii="Times New Roman" w:hAnsi="Times New Roman" w:cs="Times New Roman"/>
          <w:sz w:val="20"/>
          <w:szCs w:val="20"/>
          <w:lang w:val="ro-RO"/>
        </w:rPr>
        <w:t>ță</w:t>
      </w:r>
      <w:r w:rsidR="00BB14C6">
        <w:rPr>
          <w:rFonts w:ascii="Times New Roman" w:hAnsi="Times New Roman" w:cs="Times New Roman"/>
          <w:sz w:val="20"/>
          <w:szCs w:val="20"/>
          <w:lang w:val="ro-RO"/>
        </w:rPr>
        <w:t xml:space="preserve"> plus timpul mediu de procesare, </w:t>
      </w:r>
      <w:r w:rsidR="00704A12">
        <w:rPr>
          <w:rFonts w:ascii="Times New Roman" w:hAnsi="Times New Roman" w:cs="Times New Roman"/>
          <w:sz w:val="20"/>
          <w:szCs w:val="20"/>
          <w:lang w:val="ro-RO"/>
        </w:rPr>
        <w:t xml:space="preserve">ora de vârf si timpul de servire mediu. Exemplu dat din fișierul </w:t>
      </w:r>
      <w:r w:rsidR="00F97F1A">
        <w:rPr>
          <w:rFonts w:ascii="Times New Roman" w:hAnsi="Times New Roman" w:cs="Times New Roman"/>
          <w:sz w:val="20"/>
          <w:szCs w:val="20"/>
          <w:lang w:val="ro-RO"/>
        </w:rPr>
        <w:t>1:</w:t>
      </w:r>
    </w:p>
    <w:p w14:paraId="617D6EE2" w14:textId="4425BC60" w:rsidR="00CC687B" w:rsidRPr="00002E7A" w:rsidRDefault="00185963" w:rsidP="00002E7A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B33564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drawing>
          <wp:anchor distT="0" distB="0" distL="114300" distR="114300" simplePos="0" relativeHeight="251680768" behindDoc="1" locked="0" layoutInCell="1" allowOverlap="1" wp14:anchorId="09C80FE4" wp14:editId="5B33F7B7">
            <wp:simplePos x="0" y="0"/>
            <wp:positionH relativeFrom="margin">
              <wp:posOffset>2339340</wp:posOffset>
            </wp:positionH>
            <wp:positionV relativeFrom="paragraph">
              <wp:posOffset>201930</wp:posOffset>
            </wp:positionV>
            <wp:extent cx="846455" cy="4869180"/>
            <wp:effectExtent l="0" t="0" r="0" b="7620"/>
            <wp:wrapTight wrapText="bothSides">
              <wp:wrapPolygon edited="0">
                <wp:start x="0" y="0"/>
                <wp:lineTo x="0" y="21549"/>
                <wp:lineTo x="20903" y="21549"/>
                <wp:lineTo x="20903" y="0"/>
                <wp:lineTo x="0" y="0"/>
              </wp:wrapPolygon>
            </wp:wrapTight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"/>
                    <a:stretch/>
                  </pic:blipFill>
                  <pic:spPr bwMode="auto">
                    <a:xfrm>
                      <a:off x="0" y="0"/>
                      <a:ext cx="846455" cy="486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963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drawing>
          <wp:anchor distT="0" distB="0" distL="114300" distR="114300" simplePos="0" relativeHeight="251683840" behindDoc="1" locked="0" layoutInCell="1" allowOverlap="1" wp14:anchorId="1196A563" wp14:editId="45A3E6BE">
            <wp:simplePos x="0" y="0"/>
            <wp:positionH relativeFrom="column">
              <wp:posOffset>5044440</wp:posOffset>
            </wp:positionH>
            <wp:positionV relativeFrom="paragraph">
              <wp:posOffset>156210</wp:posOffset>
            </wp:positionV>
            <wp:extent cx="1323975" cy="2804160"/>
            <wp:effectExtent l="0" t="0" r="9525" b="0"/>
            <wp:wrapTight wrapText="bothSides">
              <wp:wrapPolygon edited="0">
                <wp:start x="0" y="0"/>
                <wp:lineTo x="0" y="21424"/>
                <wp:lineTo x="21445" y="21424"/>
                <wp:lineTo x="21445" y="0"/>
                <wp:lineTo x="0" y="0"/>
              </wp:wrapPolygon>
            </wp:wrapTight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5686D" w14:textId="10E88AE9" w:rsidR="00F63A42" w:rsidRPr="00065A19" w:rsidRDefault="00A47CE4" w:rsidP="00065A19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47CE4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drawing>
          <wp:anchor distT="0" distB="0" distL="114300" distR="114300" simplePos="0" relativeHeight="251682816" behindDoc="1" locked="0" layoutInCell="1" allowOverlap="1" wp14:anchorId="54ECAB71" wp14:editId="7B5DF48A">
            <wp:simplePos x="0" y="0"/>
            <wp:positionH relativeFrom="column">
              <wp:posOffset>4160520</wp:posOffset>
            </wp:positionH>
            <wp:positionV relativeFrom="paragraph">
              <wp:posOffset>7620</wp:posOffset>
            </wp:positionV>
            <wp:extent cx="797560" cy="4716780"/>
            <wp:effectExtent l="0" t="0" r="2540" b="7620"/>
            <wp:wrapTight wrapText="bothSides">
              <wp:wrapPolygon edited="0">
                <wp:start x="0" y="0"/>
                <wp:lineTo x="0" y="21548"/>
                <wp:lineTo x="21153" y="21548"/>
                <wp:lineTo x="21153" y="0"/>
                <wp:lineTo x="0" y="0"/>
              </wp:wrapPolygon>
            </wp:wrapTight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C0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drawing>
          <wp:anchor distT="0" distB="0" distL="114300" distR="114300" simplePos="0" relativeHeight="251681792" behindDoc="1" locked="0" layoutInCell="1" allowOverlap="1" wp14:anchorId="404B80B8" wp14:editId="7BC29347">
            <wp:simplePos x="0" y="0"/>
            <wp:positionH relativeFrom="column">
              <wp:posOffset>3345180</wp:posOffset>
            </wp:positionH>
            <wp:positionV relativeFrom="paragraph">
              <wp:posOffset>10160</wp:posOffset>
            </wp:positionV>
            <wp:extent cx="728980" cy="4922520"/>
            <wp:effectExtent l="0" t="0" r="0" b="0"/>
            <wp:wrapTight wrapText="bothSides">
              <wp:wrapPolygon edited="0">
                <wp:start x="0" y="0"/>
                <wp:lineTo x="0" y="21483"/>
                <wp:lineTo x="20885" y="21483"/>
                <wp:lineTo x="20885" y="0"/>
                <wp:lineTo x="0" y="0"/>
              </wp:wrapPolygon>
            </wp:wrapTight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01A8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drawing>
          <wp:anchor distT="0" distB="0" distL="114300" distR="114300" simplePos="0" relativeHeight="251679744" behindDoc="1" locked="0" layoutInCell="1" allowOverlap="1" wp14:anchorId="7EED2969" wp14:editId="7D191491">
            <wp:simplePos x="0" y="0"/>
            <wp:positionH relativeFrom="column">
              <wp:posOffset>1592580</wp:posOffset>
            </wp:positionH>
            <wp:positionV relativeFrom="paragraph">
              <wp:posOffset>10160</wp:posOffset>
            </wp:positionV>
            <wp:extent cx="662305" cy="4899660"/>
            <wp:effectExtent l="0" t="0" r="4445" b="0"/>
            <wp:wrapTight wrapText="bothSides">
              <wp:wrapPolygon edited="0">
                <wp:start x="0" y="0"/>
                <wp:lineTo x="0" y="21499"/>
                <wp:lineTo x="21124" y="21499"/>
                <wp:lineTo x="21124" y="0"/>
                <wp:lineTo x="0" y="0"/>
              </wp:wrapPolygon>
            </wp:wrapTight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E44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drawing>
          <wp:anchor distT="0" distB="0" distL="114300" distR="114300" simplePos="0" relativeHeight="251678720" behindDoc="1" locked="0" layoutInCell="1" allowOverlap="1" wp14:anchorId="4C5987AD" wp14:editId="4947FB39">
            <wp:simplePos x="0" y="0"/>
            <wp:positionH relativeFrom="column">
              <wp:posOffset>769620</wp:posOffset>
            </wp:positionH>
            <wp:positionV relativeFrom="paragraph">
              <wp:posOffset>9525</wp:posOffset>
            </wp:positionV>
            <wp:extent cx="723900" cy="4767580"/>
            <wp:effectExtent l="0" t="0" r="0" b="0"/>
            <wp:wrapTight wrapText="bothSides">
              <wp:wrapPolygon edited="0">
                <wp:start x="0" y="0"/>
                <wp:lineTo x="0" y="21491"/>
                <wp:lineTo x="21032" y="21491"/>
                <wp:lineTo x="21032" y="0"/>
                <wp:lineTo x="0" y="0"/>
              </wp:wrapPolygon>
            </wp:wrapTight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87B">
        <w:rPr>
          <w:rFonts w:ascii="Times New Roman" w:hAnsi="Times New Roman" w:cs="Times New Roman"/>
          <w:sz w:val="20"/>
          <w:szCs w:val="20"/>
          <w:lang w:val="ro-RO"/>
        </w:rPr>
        <w:drawing>
          <wp:anchor distT="0" distB="0" distL="114300" distR="114300" simplePos="0" relativeHeight="251677696" behindDoc="1" locked="0" layoutInCell="1" allowOverlap="1" wp14:anchorId="675CE18F" wp14:editId="3DBD493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753745" cy="4883150"/>
            <wp:effectExtent l="0" t="0" r="8255" b="0"/>
            <wp:wrapTight wrapText="bothSides">
              <wp:wrapPolygon edited="0">
                <wp:start x="0" y="0"/>
                <wp:lineTo x="0" y="21488"/>
                <wp:lineTo x="21291" y="21488"/>
                <wp:lineTo x="21291" y="0"/>
                <wp:lineTo x="0" y="0"/>
              </wp:wrapPolygon>
            </wp:wrapTight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6" r="-2"/>
                    <a:stretch/>
                  </pic:blipFill>
                  <pic:spPr bwMode="auto">
                    <a:xfrm>
                      <a:off x="0" y="0"/>
                      <a:ext cx="753745" cy="488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D56686" w14:textId="627E40A3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7D4D6446" w14:textId="61C349D3" w:rsidR="00CC687B" w:rsidRDefault="00CC687B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106E3E9E" w14:textId="36F50605" w:rsidR="00CC687B" w:rsidRDefault="00CC687B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C19389A" w14:textId="01B9578A" w:rsidR="00CC687B" w:rsidRDefault="00CC687B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167ED43F" w14:textId="37B548AA" w:rsidR="00CC687B" w:rsidRDefault="00CC687B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35A451CB" w14:textId="7BE298E2" w:rsidR="00CC687B" w:rsidRDefault="00CC687B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3F100286" w14:textId="5CD41776" w:rsidR="00CC687B" w:rsidRDefault="00CC687B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2B8552DA" w14:textId="14C4574E" w:rsidR="00CC687B" w:rsidRDefault="00CC687B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039E1D2B" w14:textId="63D1BB48" w:rsidR="00CC687B" w:rsidRDefault="00CC687B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9CE0477" w14:textId="41FA59FD" w:rsidR="00CC687B" w:rsidRDefault="00CC687B" w:rsidP="0018596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3C5B2231" w14:textId="02A4CF99" w:rsidR="00185963" w:rsidRPr="001E1E0E" w:rsidRDefault="00143AC3" w:rsidP="00D470F6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Din rezultatele  generate se poate observa că </w:t>
      </w:r>
      <w:r w:rsidR="006D6030">
        <w:rPr>
          <w:rFonts w:ascii="Times New Roman" w:hAnsi="Times New Roman" w:cs="Times New Roman"/>
          <w:sz w:val="20"/>
          <w:szCs w:val="20"/>
          <w:lang w:val="ro-RO"/>
        </w:rPr>
        <w:t>fiecare client intră în coadă la timpul la care ajunge (arrival time</w:t>
      </w:r>
      <w:r w:rsidR="00A61170">
        <w:rPr>
          <w:rFonts w:ascii="Times New Roman" w:hAnsi="Times New Roman" w:cs="Times New Roman"/>
          <w:sz w:val="20"/>
          <w:szCs w:val="20"/>
          <w:lang w:val="ro-RO"/>
        </w:rPr>
        <w:t>) si stă atatia timpi cât este processi</w:t>
      </w:r>
      <w:r w:rsidR="003A6C8F">
        <w:rPr>
          <w:rFonts w:ascii="Times New Roman" w:hAnsi="Times New Roman" w:cs="Times New Roman"/>
          <w:sz w:val="20"/>
          <w:szCs w:val="20"/>
          <w:lang w:val="ro-RO"/>
        </w:rPr>
        <w:t>n</w:t>
      </w:r>
      <w:r w:rsidR="00A61170">
        <w:rPr>
          <w:rFonts w:ascii="Times New Roman" w:hAnsi="Times New Roman" w:cs="Times New Roman"/>
          <w:sz w:val="20"/>
          <w:szCs w:val="20"/>
          <w:lang w:val="ro-RO"/>
        </w:rPr>
        <w:t>g time. Spre exemplu primul client care intra</w:t>
      </w:r>
      <w:r w:rsidR="001D2722">
        <w:rPr>
          <w:rFonts w:ascii="Times New Roman" w:hAnsi="Times New Roman" w:cs="Times New Roman"/>
          <w:sz w:val="20"/>
          <w:szCs w:val="20"/>
          <w:lang w:val="ro-RO"/>
        </w:rPr>
        <w:t>, cel care id-ul 1, ajunge la timpul 2, astfel este pus in coada</w:t>
      </w:r>
      <w:r w:rsidR="009E1BE9">
        <w:rPr>
          <w:rFonts w:ascii="Times New Roman" w:hAnsi="Times New Roman" w:cs="Times New Roman"/>
          <w:sz w:val="20"/>
          <w:szCs w:val="20"/>
          <w:lang w:val="ro-RO"/>
        </w:rPr>
        <w:t xml:space="preserve"> 1 la time</w:t>
      </w:r>
      <w:r w:rsidR="00D9130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E1BE9">
        <w:rPr>
          <w:rFonts w:ascii="Times New Roman" w:hAnsi="Times New Roman" w:cs="Times New Roman"/>
          <w:sz w:val="20"/>
          <w:szCs w:val="20"/>
          <w:lang w:val="ro-RO"/>
        </w:rPr>
        <w:t xml:space="preserve">= 2. Dupa aceea, din cauza ca trebuie sa fie servit timp de 2 </w:t>
      </w:r>
      <w:r w:rsidR="007804CC">
        <w:rPr>
          <w:rFonts w:ascii="Times New Roman" w:hAnsi="Times New Roman" w:cs="Times New Roman"/>
          <w:sz w:val="20"/>
          <w:szCs w:val="20"/>
          <w:lang w:val="ro-RO"/>
        </w:rPr>
        <w:t xml:space="preserve">timpi, la time = 3 se decrementează timpul de servire cu unu </w:t>
      </w:r>
      <w:r w:rsidR="002609C3">
        <w:rPr>
          <w:rFonts w:ascii="Times New Roman" w:hAnsi="Times New Roman" w:cs="Times New Roman"/>
          <w:sz w:val="20"/>
          <w:szCs w:val="20"/>
          <w:lang w:val="ro-RO"/>
        </w:rPr>
        <w:t>, iar la time = 4 clientul pleacă, iar coada este din nou goală, a</w:t>
      </w:r>
      <w:r w:rsidR="00D470F6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2609C3">
        <w:rPr>
          <w:rFonts w:ascii="Times New Roman" w:hAnsi="Times New Roman" w:cs="Times New Roman"/>
          <w:sz w:val="20"/>
          <w:szCs w:val="20"/>
          <w:lang w:val="ro-RO"/>
        </w:rPr>
        <w:t>teptând după</w:t>
      </w:r>
      <w:r w:rsidR="00D470F6">
        <w:rPr>
          <w:rFonts w:ascii="Times New Roman" w:hAnsi="Times New Roman" w:cs="Times New Roman"/>
          <w:sz w:val="20"/>
          <w:szCs w:val="20"/>
          <w:lang w:val="ro-RO"/>
        </w:rPr>
        <w:t xml:space="preserve"> următorii clienți.</w:t>
      </w:r>
      <w:r w:rsidR="00253802">
        <w:rPr>
          <w:rFonts w:ascii="Times New Roman" w:hAnsi="Times New Roman" w:cs="Times New Roman"/>
          <w:sz w:val="20"/>
          <w:szCs w:val="20"/>
          <w:lang w:val="ro-RO"/>
        </w:rPr>
        <w:t xml:space="preserve"> Average time reprezintă</w:t>
      </w:r>
      <w:r w:rsidR="00120AA2">
        <w:rPr>
          <w:rFonts w:ascii="Times New Roman" w:hAnsi="Times New Roman" w:cs="Times New Roman"/>
          <w:sz w:val="20"/>
          <w:szCs w:val="20"/>
          <w:lang w:val="ro-RO"/>
        </w:rPr>
        <w:t xml:space="preserve"> timpiul mediu de așteptare a clienților înainte de a fi serviți, peak hour reprezintă </w:t>
      </w:r>
      <w:r w:rsidR="004F5F21">
        <w:rPr>
          <w:rFonts w:ascii="Times New Roman" w:hAnsi="Times New Roman" w:cs="Times New Roman"/>
          <w:sz w:val="20"/>
          <w:szCs w:val="20"/>
          <w:lang w:val="ro-RO"/>
        </w:rPr>
        <w:t xml:space="preserve">primul </w:t>
      </w:r>
      <w:r w:rsidR="00120AA2">
        <w:rPr>
          <w:rFonts w:ascii="Times New Roman" w:hAnsi="Times New Roman" w:cs="Times New Roman"/>
          <w:sz w:val="20"/>
          <w:szCs w:val="20"/>
          <w:lang w:val="ro-RO"/>
        </w:rPr>
        <w:t>tim</w:t>
      </w:r>
      <w:r w:rsidR="004F5F21">
        <w:rPr>
          <w:rFonts w:ascii="Times New Roman" w:hAnsi="Times New Roman" w:cs="Times New Roman"/>
          <w:sz w:val="20"/>
          <w:szCs w:val="20"/>
          <w:lang w:val="ro-RO"/>
        </w:rPr>
        <w:t>p</w:t>
      </w:r>
      <w:r w:rsidR="00120AA2">
        <w:rPr>
          <w:rFonts w:ascii="Times New Roman" w:hAnsi="Times New Roman" w:cs="Times New Roman"/>
          <w:sz w:val="20"/>
          <w:szCs w:val="20"/>
          <w:lang w:val="ro-RO"/>
        </w:rPr>
        <w:t xml:space="preserve"> in care au fost cei mai mulți clienți in cozi</w:t>
      </w:r>
      <w:r w:rsidR="004F5F21">
        <w:rPr>
          <w:rFonts w:ascii="Times New Roman" w:hAnsi="Times New Roman" w:cs="Times New Roman"/>
          <w:sz w:val="20"/>
          <w:szCs w:val="20"/>
          <w:lang w:val="ro-RO"/>
        </w:rPr>
        <w:t xml:space="preserve">, în cazul nostru </w:t>
      </w:r>
      <w:r w:rsidR="00784A71">
        <w:rPr>
          <w:rFonts w:ascii="Times New Roman" w:hAnsi="Times New Roman" w:cs="Times New Roman"/>
          <w:sz w:val="20"/>
          <w:szCs w:val="20"/>
          <w:lang w:val="ro-RO"/>
        </w:rPr>
        <w:t xml:space="preserve">timpul 14 este primul timp unde </w:t>
      </w:r>
      <w:r w:rsidR="00784A71">
        <w:rPr>
          <w:rFonts w:ascii="Times New Roman" w:hAnsi="Times New Roman" w:cs="Times New Roman"/>
          <w:sz w:val="20"/>
          <w:szCs w:val="20"/>
          <w:lang w:val="ro-RO"/>
        </w:rPr>
        <w:lastRenderedPageBreak/>
        <w:t>apar doi clienți per total în cozi, iar serving time este timpul mediu de servire, în cazul de fața s-a întâmplat ca acesta să coincidă cu timpul de la average time.</w:t>
      </w:r>
      <w:r w:rsidR="004F5F2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6157DA3D" w14:textId="77777777" w:rsidR="00185963" w:rsidRPr="00185963" w:rsidRDefault="00185963" w:rsidP="0018596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38A9F43" w14:textId="2C86DC44" w:rsidR="00E26B67" w:rsidRDefault="00E26B67" w:rsidP="00E26B6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Concluzii</w:t>
      </w:r>
    </w:p>
    <w:p w14:paraId="4CBCEB27" w14:textId="4B3BADF9" w:rsidR="00667B73" w:rsidRDefault="00667B73" w:rsidP="00667B73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1F23BDD3" w14:textId="41EF6F07" w:rsidR="007540DB" w:rsidRDefault="00D371B6" w:rsidP="00D371B6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Per total, întregul proiect este destinat utilizării,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>datorită testărilor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>verificărilor făcut aș putea spune că ar trebui să funcționeze pentru orice caz pe care utilizatorul îl introduce.</w:t>
      </w:r>
      <w:r w:rsidR="004039E1">
        <w:rPr>
          <w:rFonts w:ascii="Times New Roman" w:hAnsi="Times New Roman" w:cs="Times New Roman"/>
          <w:sz w:val="20"/>
          <w:szCs w:val="20"/>
          <w:lang w:val="ro-RO"/>
        </w:rPr>
        <w:t xml:space="preserve"> O dezvoltare ulterioară pe care aș putea să o adaug este modul în care este afișat rezultatul, </w:t>
      </w:r>
      <w:r w:rsidR="008E1A52">
        <w:rPr>
          <w:rFonts w:ascii="Times New Roman" w:hAnsi="Times New Roman" w:cs="Times New Roman"/>
          <w:sz w:val="20"/>
          <w:szCs w:val="20"/>
          <w:lang w:val="ro-RO"/>
        </w:rPr>
        <w:t>pentru că în cazul în care sunt introduși foarte mulți clienți cum ar fi 100</w:t>
      </w:r>
      <w:r w:rsidR="006D5C74">
        <w:rPr>
          <w:rFonts w:ascii="Times New Roman" w:hAnsi="Times New Roman" w:cs="Times New Roman"/>
          <w:sz w:val="20"/>
          <w:szCs w:val="20"/>
          <w:lang w:val="ro-RO"/>
        </w:rPr>
        <w:t xml:space="preserve"> deja interfața începe să nu mai încapă în ecran și ast</w:t>
      </w:r>
      <w:r w:rsidR="001E414E">
        <w:rPr>
          <w:rFonts w:ascii="Times New Roman" w:hAnsi="Times New Roman" w:cs="Times New Roman"/>
          <w:sz w:val="20"/>
          <w:szCs w:val="20"/>
          <w:lang w:val="ro-RO"/>
        </w:rPr>
        <w:t>fel</w:t>
      </w:r>
      <w:r w:rsidR="006D5C74">
        <w:rPr>
          <w:rFonts w:ascii="Times New Roman" w:hAnsi="Times New Roman" w:cs="Times New Roman"/>
          <w:sz w:val="20"/>
          <w:szCs w:val="20"/>
          <w:lang w:val="ro-RO"/>
        </w:rPr>
        <w:t xml:space="preserve"> nu se pot observa corect rezultatele si mai ales nu mai poate fi accesat </w:t>
      </w:r>
      <w:r w:rsidR="001E414E">
        <w:rPr>
          <w:rFonts w:ascii="Times New Roman" w:hAnsi="Times New Roman" w:cs="Times New Roman"/>
          <w:sz w:val="20"/>
          <w:szCs w:val="20"/>
          <w:lang w:val="ro-RO"/>
        </w:rPr>
        <w:t xml:space="preserve">butonul de exit sau rezultatele de la timpul de așteptare, ora de vârf și timpul mediu de servire. </w:t>
      </w:r>
      <w:r w:rsidR="00A40303">
        <w:rPr>
          <w:rFonts w:ascii="Times New Roman" w:hAnsi="Times New Roman" w:cs="Times New Roman"/>
          <w:sz w:val="20"/>
          <w:szCs w:val="20"/>
          <w:lang w:val="ro-RO"/>
        </w:rPr>
        <w:t>Pe langa acestea, consider ca algoritmul de adăugare poate fi im</w:t>
      </w:r>
      <w:r w:rsidR="00F35089">
        <w:rPr>
          <w:rFonts w:ascii="Times New Roman" w:hAnsi="Times New Roman" w:cs="Times New Roman"/>
          <w:sz w:val="20"/>
          <w:szCs w:val="20"/>
          <w:lang w:val="ro-RO"/>
        </w:rPr>
        <w:t xml:space="preserve">bunătațit astfel incat in cazul in care avem un client care trebuie sa stea la coadă 20 de timpi iar dupa el vine un client care vrea sa stea doar 2 timpi, algoritmul sa intrerupa prelucraerea facută pentru primul client si sa il ia pe urmatorul pentru  ca acesta sa nu astepte </w:t>
      </w:r>
      <w:r w:rsidR="00BE3BD7">
        <w:rPr>
          <w:rFonts w:ascii="Times New Roman" w:hAnsi="Times New Roman" w:cs="Times New Roman"/>
          <w:sz w:val="20"/>
          <w:szCs w:val="20"/>
          <w:lang w:val="ro-RO"/>
        </w:rPr>
        <w:t>22 de timp dupa primul client, apoi sa revina la clientul initial si tot asa. Un avantaj ar fi ca timpul mediu de asteptare ar fi mult mai mic</w:t>
      </w:r>
      <w:r w:rsidR="00E37F12">
        <w:rPr>
          <w:rFonts w:ascii="Times New Roman" w:hAnsi="Times New Roman" w:cs="Times New Roman"/>
          <w:sz w:val="20"/>
          <w:szCs w:val="20"/>
          <w:lang w:val="ro-RO"/>
        </w:rPr>
        <w:t>. In plus s-ar putea aduga un mod prin care clientii care au ramas la coada chiar daca timpu de simulare este gata</w:t>
      </w:r>
      <w:r w:rsidR="000F3569">
        <w:rPr>
          <w:rFonts w:ascii="Times New Roman" w:hAnsi="Times New Roman" w:cs="Times New Roman"/>
          <w:sz w:val="20"/>
          <w:szCs w:val="20"/>
          <w:lang w:val="ro-RO"/>
        </w:rPr>
        <w:t xml:space="preserve">, acestia sa fie redistribuiti la prima pornire a simularii sau trimisi in alta simulare secundara penrtu a nu ramane ne serviti, sau se poate calcula inainte timpu de care este nevoie sa </w:t>
      </w:r>
      <w:r w:rsidR="0016129A">
        <w:rPr>
          <w:rFonts w:ascii="Times New Roman" w:hAnsi="Times New Roman" w:cs="Times New Roman"/>
          <w:sz w:val="20"/>
          <w:szCs w:val="20"/>
          <w:lang w:val="ro-RO"/>
        </w:rPr>
        <w:t>proceseze clientii ce urmeaza si sa il verifice daca se incadreaza in timpul ramas din simulare, astfel daca nu se incadreaza sa nu ii mai bage in coada.</w:t>
      </w:r>
    </w:p>
    <w:p w14:paraId="41AA4D88" w14:textId="1FDF3FC3" w:rsidR="00CA294E" w:rsidRDefault="007540DB" w:rsidP="009F713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Ce am reușit eu să deprind din acest proiect este modul prin care se </w:t>
      </w:r>
      <w:r w:rsidR="001E414E">
        <w:rPr>
          <w:rFonts w:ascii="Times New Roman" w:hAnsi="Times New Roman" w:cs="Times New Roman"/>
          <w:sz w:val="20"/>
          <w:szCs w:val="20"/>
          <w:lang w:val="ro-RO"/>
        </w:rPr>
        <w:t>utilizeaza thre</w:t>
      </w:r>
      <w:r w:rsidR="004C766E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1E414E">
        <w:rPr>
          <w:rFonts w:ascii="Times New Roman" w:hAnsi="Times New Roman" w:cs="Times New Roman"/>
          <w:sz w:val="20"/>
          <w:szCs w:val="20"/>
          <w:lang w:val="ro-RO"/>
        </w:rPr>
        <w:t xml:space="preserve">durile prin </w:t>
      </w:r>
      <w:r w:rsidR="005C722C">
        <w:rPr>
          <w:rFonts w:ascii="Times New Roman" w:hAnsi="Times New Roman" w:cs="Times New Roman"/>
          <w:sz w:val="20"/>
          <w:szCs w:val="20"/>
          <w:lang w:val="ro-RO"/>
        </w:rPr>
        <w:t>implementarea interfeței Runnable si utilizarea metodei specifice Run</w:t>
      </w:r>
      <w:r w:rsidR="004C766E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014870">
        <w:rPr>
          <w:rFonts w:ascii="Times New Roman" w:hAnsi="Times New Roman" w:cs="Times New Roman"/>
          <w:sz w:val="20"/>
          <w:szCs w:val="20"/>
          <w:lang w:val="ro-RO"/>
        </w:rPr>
        <w:t>Am căutat cum aș putea sa pun rezultatele ce apar în fereastra</w:t>
      </w:r>
      <w:r w:rsidR="00126C9F">
        <w:rPr>
          <w:rFonts w:ascii="Times New Roman" w:hAnsi="Times New Roman" w:cs="Times New Roman"/>
          <w:sz w:val="20"/>
          <w:szCs w:val="20"/>
          <w:lang w:val="ro-RO"/>
        </w:rPr>
        <w:t xml:space="preserve"> de afisare intr-un file folosint PrintStream și am descoperit cum pot sa folosesc un textarea si cum sa pun informațiile generate pe parcurs în el folosind elemente din clas</w:t>
      </w:r>
      <w:r w:rsidR="000F7F5A">
        <w:rPr>
          <w:rFonts w:ascii="Times New Roman" w:hAnsi="Times New Roman" w:cs="Times New Roman"/>
          <w:sz w:val="20"/>
          <w:szCs w:val="20"/>
          <w:lang w:val="ro-RO"/>
        </w:rPr>
        <w:t>ele</w:t>
      </w:r>
      <w:r w:rsidR="00126C9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0F7F5A">
        <w:rPr>
          <w:rFonts w:ascii="Times New Roman" w:hAnsi="Times New Roman" w:cs="Times New Roman"/>
          <w:sz w:val="20"/>
          <w:szCs w:val="20"/>
          <w:lang w:val="ro-RO"/>
        </w:rPr>
        <w:t>Writer si BufferWriter.</w:t>
      </w:r>
    </w:p>
    <w:p w14:paraId="529DCD71" w14:textId="634E946D" w:rsidR="000F7F5A" w:rsidRDefault="000F7F5A" w:rsidP="009F713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Cu ajutorul prezentării </w:t>
      </w:r>
      <w:r w:rsidR="00602D6E">
        <w:rPr>
          <w:rFonts w:ascii="Times New Roman" w:hAnsi="Times New Roman" w:cs="Times New Roman"/>
          <w:sz w:val="20"/>
          <w:szCs w:val="20"/>
          <w:lang w:val="ro-RO"/>
        </w:rPr>
        <w:t>ce însoțește cerințele proiectului, am reușit să aflu toate modalitățile de implementare a threadului astfel incat aces</w:t>
      </w:r>
      <w:r w:rsidR="00F57B1E">
        <w:rPr>
          <w:rFonts w:ascii="Times New Roman" w:hAnsi="Times New Roman" w:cs="Times New Roman"/>
          <w:sz w:val="20"/>
          <w:szCs w:val="20"/>
          <w:lang w:val="ro-RO"/>
        </w:rPr>
        <w:t>tea să fie thread-safe folosind BlockingQueue si AtomicInteger.</w:t>
      </w:r>
    </w:p>
    <w:p w14:paraId="471CDFA1" w14:textId="52800506" w:rsidR="00667B73" w:rsidRDefault="00667B73" w:rsidP="00667B73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989168" w14:textId="000F1E0D" w:rsidR="00313D48" w:rsidRPr="000F7F5A" w:rsidRDefault="00313D48" w:rsidP="000F7F5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0085FA" w14:textId="77777777" w:rsidR="00313D48" w:rsidRPr="001C787C" w:rsidRDefault="00313D48" w:rsidP="00667B73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6D1248" w14:textId="1069C8EE" w:rsidR="00E26B67" w:rsidRDefault="00E26B67" w:rsidP="00E26B6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Bibliografie</w:t>
      </w:r>
    </w:p>
    <w:p w14:paraId="454E173F" w14:textId="2BB1CF2C" w:rsidR="00CA294E" w:rsidRDefault="00CA294E" w:rsidP="00CA294E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5F658DAB" w14:textId="6D6B8D58" w:rsidR="006A75B7" w:rsidRPr="006A75B7" w:rsidRDefault="006A75B7" w:rsidP="006A75B7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LucidChart pentru USE CASE Diagram</w:t>
      </w:r>
    </w:p>
    <w:p w14:paraId="294B6B93" w14:textId="0FBA0F16" w:rsidR="004C7663" w:rsidRDefault="00950C0F" w:rsidP="006A75B7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2" w:history="1">
        <w:r w:rsidR="006A75B7" w:rsidRPr="00BC1856">
          <w:rPr>
            <w:rStyle w:val="Hyperlink"/>
            <w:rFonts w:ascii="Times New Roman" w:hAnsi="Times New Roman" w:cs="Times New Roman"/>
            <w:lang w:val="ro-RO"/>
          </w:rPr>
          <w:t>https://lucid.app/lucidchart/</w:t>
        </w:r>
      </w:hyperlink>
    </w:p>
    <w:p w14:paraId="4147B489" w14:textId="29CBADCB" w:rsidR="006A75B7" w:rsidRDefault="00950C0F" w:rsidP="006A75B7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3" w:history="1">
        <w:r w:rsidR="006A75B7" w:rsidRPr="00BC1856">
          <w:rPr>
            <w:rStyle w:val="Hyperlink"/>
            <w:rFonts w:ascii="Times New Roman" w:hAnsi="Times New Roman" w:cs="Times New Roman"/>
            <w:lang w:val="ro-RO"/>
          </w:rPr>
          <w:t>https://youtu.be/zid-MVo7M-E</w:t>
        </w:r>
      </w:hyperlink>
      <w:r w:rsidR="006A75B7">
        <w:rPr>
          <w:rFonts w:ascii="Times New Roman" w:hAnsi="Times New Roman" w:cs="Times New Roman"/>
          <w:lang w:val="ro-RO"/>
        </w:rPr>
        <w:t xml:space="preserve"> </w:t>
      </w:r>
    </w:p>
    <w:p w14:paraId="7A12F30D" w14:textId="140803A1" w:rsidR="00CA294E" w:rsidRDefault="003D4CC2" w:rsidP="006A75B7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PrintStream</w:t>
      </w:r>
    </w:p>
    <w:p w14:paraId="50543EFC" w14:textId="1BF2C4FC" w:rsidR="00637C79" w:rsidRPr="00B97B22" w:rsidRDefault="00637C79" w:rsidP="00B97B2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4" w:history="1">
        <w:r w:rsidRPr="00D82F3F">
          <w:rPr>
            <w:rStyle w:val="Hyperlink"/>
            <w:rFonts w:ascii="Times New Roman" w:hAnsi="Times New Roman" w:cs="Times New Roman"/>
            <w:lang w:val="ro-RO"/>
          </w:rPr>
          <w:t>https://docs.oracle.com/javase/7/docs/api/java/io/PrintStream.html</w:t>
        </w:r>
      </w:hyperlink>
    </w:p>
    <w:p w14:paraId="08F196D2" w14:textId="40ECDA27" w:rsidR="00637C79" w:rsidRDefault="008D4DAE" w:rsidP="00637C79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UML Diagram</w:t>
      </w:r>
    </w:p>
    <w:p w14:paraId="5979EA3A" w14:textId="6604F022" w:rsidR="00637C79" w:rsidRDefault="00637C79" w:rsidP="00637C79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5" w:history="1">
        <w:r w:rsidRPr="00D82F3F">
          <w:rPr>
            <w:rStyle w:val="Hyperlink"/>
            <w:rFonts w:ascii="Times New Roman" w:hAnsi="Times New Roman" w:cs="Times New Roman"/>
            <w:lang w:val="ro-RO"/>
          </w:rPr>
          <w:t>https://www.jetbrains.com/help/idea/class-diagram.html</w:t>
        </w:r>
      </w:hyperlink>
    </w:p>
    <w:p w14:paraId="5D2BDA2D" w14:textId="6375C6FE" w:rsidR="00750E64" w:rsidRDefault="00637C79" w:rsidP="00637C79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BufferWriter </w:t>
      </w:r>
    </w:p>
    <w:p w14:paraId="21409F63" w14:textId="33455658" w:rsidR="00637C79" w:rsidRPr="00B97B22" w:rsidRDefault="0040301B" w:rsidP="00B97B2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6" w:history="1">
        <w:r w:rsidRPr="00D82F3F">
          <w:rPr>
            <w:rStyle w:val="Hyperlink"/>
            <w:rFonts w:ascii="Times New Roman" w:hAnsi="Times New Roman" w:cs="Times New Roman"/>
            <w:lang w:val="ro-RO"/>
          </w:rPr>
          <w:t>https://docs.oracle.com/javase/7/docs/api/java/io/BufferedWriter.html</w:t>
        </w:r>
      </w:hyperlink>
    </w:p>
    <w:p w14:paraId="0DA3512F" w14:textId="3BCD61A1" w:rsidR="0040301B" w:rsidRDefault="0040301B" w:rsidP="0040301B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ThreadSafe</w:t>
      </w:r>
    </w:p>
    <w:p w14:paraId="512724AB" w14:textId="5CA849EF" w:rsidR="0040301B" w:rsidRDefault="00B97B22" w:rsidP="00B97B2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7" w:history="1">
        <w:r w:rsidRPr="00D82F3F">
          <w:rPr>
            <w:rStyle w:val="Hyperlink"/>
            <w:rFonts w:ascii="Times New Roman" w:hAnsi="Times New Roman" w:cs="Times New Roman"/>
            <w:lang w:val="ro-RO"/>
          </w:rPr>
          <w:t>https://gowthamy.medium.com/concurrent-programming-fundamentals-thread-safety-6b44c026bd2a</w:t>
        </w:r>
      </w:hyperlink>
    </w:p>
    <w:p w14:paraId="6759324A" w14:textId="77777777" w:rsidR="00B97B22" w:rsidRPr="0040301B" w:rsidRDefault="00B97B22" w:rsidP="0040301B">
      <w:pPr>
        <w:pStyle w:val="Listparagraf"/>
        <w:ind w:left="1440"/>
        <w:jc w:val="both"/>
        <w:rPr>
          <w:rFonts w:ascii="Times New Roman" w:hAnsi="Times New Roman" w:cs="Times New Roman"/>
          <w:lang w:val="ro-RO"/>
        </w:rPr>
      </w:pPr>
    </w:p>
    <w:p w14:paraId="38A5F521" w14:textId="77777777" w:rsidR="00637C79" w:rsidRDefault="00637C79" w:rsidP="000F6A7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</w:p>
    <w:p w14:paraId="6EAA53D0" w14:textId="77777777" w:rsidR="004A40CF" w:rsidRDefault="004A40CF" w:rsidP="004C7663">
      <w:pPr>
        <w:pStyle w:val="Listparagraf"/>
        <w:jc w:val="both"/>
        <w:rPr>
          <w:rFonts w:ascii="Times New Roman" w:hAnsi="Times New Roman" w:cs="Times New Roman"/>
          <w:lang w:val="ro-RO"/>
        </w:rPr>
      </w:pPr>
    </w:p>
    <w:p w14:paraId="01BAF975" w14:textId="77777777" w:rsidR="004B3804" w:rsidRPr="00AD7E4F" w:rsidRDefault="004B3804" w:rsidP="004C7663">
      <w:pPr>
        <w:pStyle w:val="Listparagraf"/>
        <w:jc w:val="both"/>
        <w:rPr>
          <w:rFonts w:ascii="Times New Roman" w:hAnsi="Times New Roman" w:cs="Times New Roman"/>
          <w:lang w:val="ro-RO"/>
        </w:rPr>
      </w:pPr>
    </w:p>
    <w:p w14:paraId="62C6B726" w14:textId="77777777" w:rsidR="0078641E" w:rsidRPr="007B1068" w:rsidRDefault="0078641E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sectPr w:rsidR="0078641E" w:rsidRPr="007B1068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4A8AD" w14:textId="77777777" w:rsidR="00912585" w:rsidRDefault="00912585" w:rsidP="008D6474">
      <w:r>
        <w:separator/>
      </w:r>
    </w:p>
  </w:endnote>
  <w:endnote w:type="continuationSeparator" w:id="0">
    <w:p w14:paraId="635D842D" w14:textId="77777777" w:rsidR="00912585" w:rsidRDefault="00912585" w:rsidP="008D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6699932"/>
      <w:docPartObj>
        <w:docPartGallery w:val="Page Numbers (Bottom of Page)"/>
        <w:docPartUnique/>
      </w:docPartObj>
    </w:sdtPr>
    <w:sdtEndPr/>
    <w:sdtContent>
      <w:p w14:paraId="3AABDC4D" w14:textId="26A2E0EB" w:rsidR="008D6474" w:rsidRDefault="008D6474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545AE118" w14:textId="77777777" w:rsidR="008D6474" w:rsidRDefault="008D647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9DA01" w14:textId="77777777" w:rsidR="00912585" w:rsidRDefault="00912585" w:rsidP="008D6474">
      <w:r>
        <w:separator/>
      </w:r>
    </w:p>
  </w:footnote>
  <w:footnote w:type="continuationSeparator" w:id="0">
    <w:p w14:paraId="08A53994" w14:textId="77777777" w:rsidR="00912585" w:rsidRDefault="00912585" w:rsidP="008D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64D"/>
    <w:multiLevelType w:val="hybridMultilevel"/>
    <w:tmpl w:val="43F46DFC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F661A"/>
    <w:multiLevelType w:val="hybridMultilevel"/>
    <w:tmpl w:val="9236C7A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0A43FD"/>
    <w:multiLevelType w:val="hybridMultilevel"/>
    <w:tmpl w:val="FA52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263E0"/>
    <w:multiLevelType w:val="hybridMultilevel"/>
    <w:tmpl w:val="90CC8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0C4776"/>
    <w:multiLevelType w:val="hybridMultilevel"/>
    <w:tmpl w:val="57C0D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240D4"/>
    <w:multiLevelType w:val="hybridMultilevel"/>
    <w:tmpl w:val="7528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35827"/>
    <w:multiLevelType w:val="hybridMultilevel"/>
    <w:tmpl w:val="4FFE200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ni Dunca">
    <w15:presenceInfo w15:providerId="Windows Live" w15:userId="1b3e14db535bc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24"/>
    <w:rsid w:val="00002E7A"/>
    <w:rsid w:val="0000426E"/>
    <w:rsid w:val="00007CE5"/>
    <w:rsid w:val="00014870"/>
    <w:rsid w:val="00022819"/>
    <w:rsid w:val="000365B7"/>
    <w:rsid w:val="00036958"/>
    <w:rsid w:val="0004222C"/>
    <w:rsid w:val="00046ACF"/>
    <w:rsid w:val="00055BEF"/>
    <w:rsid w:val="00065A19"/>
    <w:rsid w:val="00070A9E"/>
    <w:rsid w:val="00077DC4"/>
    <w:rsid w:val="00097859"/>
    <w:rsid w:val="000A4EC9"/>
    <w:rsid w:val="000C2C11"/>
    <w:rsid w:val="000D4748"/>
    <w:rsid w:val="000E187A"/>
    <w:rsid w:val="000E6533"/>
    <w:rsid w:val="000E73ED"/>
    <w:rsid w:val="000F3569"/>
    <w:rsid w:val="000F59BE"/>
    <w:rsid w:val="000F6A72"/>
    <w:rsid w:val="000F6E78"/>
    <w:rsid w:val="000F7F5A"/>
    <w:rsid w:val="00101689"/>
    <w:rsid w:val="00112BEC"/>
    <w:rsid w:val="00120AA2"/>
    <w:rsid w:val="00123E75"/>
    <w:rsid w:val="00126C9F"/>
    <w:rsid w:val="0014242C"/>
    <w:rsid w:val="00143AC3"/>
    <w:rsid w:val="0016129A"/>
    <w:rsid w:val="0016681D"/>
    <w:rsid w:val="00180DF9"/>
    <w:rsid w:val="00182BA6"/>
    <w:rsid w:val="00184F8C"/>
    <w:rsid w:val="00185963"/>
    <w:rsid w:val="00196597"/>
    <w:rsid w:val="00197210"/>
    <w:rsid w:val="00197F1D"/>
    <w:rsid w:val="001A1196"/>
    <w:rsid w:val="001A7266"/>
    <w:rsid w:val="001C7279"/>
    <w:rsid w:val="001C787C"/>
    <w:rsid w:val="001C7F1D"/>
    <w:rsid w:val="001D2328"/>
    <w:rsid w:val="001D2722"/>
    <w:rsid w:val="001D4C64"/>
    <w:rsid w:val="001D7556"/>
    <w:rsid w:val="001E0D66"/>
    <w:rsid w:val="001E1E0E"/>
    <w:rsid w:val="001E414E"/>
    <w:rsid w:val="001E7C6C"/>
    <w:rsid w:val="00200C35"/>
    <w:rsid w:val="00200DDB"/>
    <w:rsid w:val="002075D7"/>
    <w:rsid w:val="002109F9"/>
    <w:rsid w:val="00220010"/>
    <w:rsid w:val="00221490"/>
    <w:rsid w:val="00223937"/>
    <w:rsid w:val="002253A4"/>
    <w:rsid w:val="00234EFC"/>
    <w:rsid w:val="00253802"/>
    <w:rsid w:val="00256385"/>
    <w:rsid w:val="002571F9"/>
    <w:rsid w:val="00257234"/>
    <w:rsid w:val="002609C3"/>
    <w:rsid w:val="002647AB"/>
    <w:rsid w:val="00272E53"/>
    <w:rsid w:val="0028219B"/>
    <w:rsid w:val="00291B04"/>
    <w:rsid w:val="002941F8"/>
    <w:rsid w:val="002B04A8"/>
    <w:rsid w:val="002B3C34"/>
    <w:rsid w:val="002B64BA"/>
    <w:rsid w:val="002C3550"/>
    <w:rsid w:val="002C5A11"/>
    <w:rsid w:val="002C73A0"/>
    <w:rsid w:val="002D53B5"/>
    <w:rsid w:val="002E3C9D"/>
    <w:rsid w:val="002E4A0D"/>
    <w:rsid w:val="002E73B0"/>
    <w:rsid w:val="002F5B1E"/>
    <w:rsid w:val="002F63EA"/>
    <w:rsid w:val="00310B32"/>
    <w:rsid w:val="0031146E"/>
    <w:rsid w:val="00312D61"/>
    <w:rsid w:val="00313D48"/>
    <w:rsid w:val="00320B98"/>
    <w:rsid w:val="0032367D"/>
    <w:rsid w:val="00326161"/>
    <w:rsid w:val="00330E11"/>
    <w:rsid w:val="00333CF4"/>
    <w:rsid w:val="00334013"/>
    <w:rsid w:val="0033614E"/>
    <w:rsid w:val="00336894"/>
    <w:rsid w:val="003401F4"/>
    <w:rsid w:val="00342C44"/>
    <w:rsid w:val="00342DE8"/>
    <w:rsid w:val="00367358"/>
    <w:rsid w:val="00370BD5"/>
    <w:rsid w:val="0037195C"/>
    <w:rsid w:val="00374970"/>
    <w:rsid w:val="00382E93"/>
    <w:rsid w:val="00383178"/>
    <w:rsid w:val="00386B42"/>
    <w:rsid w:val="003A6C8F"/>
    <w:rsid w:val="003B42F1"/>
    <w:rsid w:val="003B4B2F"/>
    <w:rsid w:val="003C2364"/>
    <w:rsid w:val="003C5DE8"/>
    <w:rsid w:val="003C6148"/>
    <w:rsid w:val="003D4CC2"/>
    <w:rsid w:val="003F03A3"/>
    <w:rsid w:val="003F0C5C"/>
    <w:rsid w:val="003F2264"/>
    <w:rsid w:val="003F3FA9"/>
    <w:rsid w:val="003F5071"/>
    <w:rsid w:val="004022A1"/>
    <w:rsid w:val="0040301B"/>
    <w:rsid w:val="004039E1"/>
    <w:rsid w:val="004057CC"/>
    <w:rsid w:val="0042684E"/>
    <w:rsid w:val="00432666"/>
    <w:rsid w:val="00440107"/>
    <w:rsid w:val="0044756A"/>
    <w:rsid w:val="00453EC0"/>
    <w:rsid w:val="0046441C"/>
    <w:rsid w:val="004645E2"/>
    <w:rsid w:val="00467D3F"/>
    <w:rsid w:val="00470964"/>
    <w:rsid w:val="00474382"/>
    <w:rsid w:val="00477552"/>
    <w:rsid w:val="004859BB"/>
    <w:rsid w:val="004A40CF"/>
    <w:rsid w:val="004A4738"/>
    <w:rsid w:val="004B3804"/>
    <w:rsid w:val="004C2180"/>
    <w:rsid w:val="004C2D55"/>
    <w:rsid w:val="004C431B"/>
    <w:rsid w:val="004C5D6C"/>
    <w:rsid w:val="004C6905"/>
    <w:rsid w:val="004C7663"/>
    <w:rsid w:val="004C766E"/>
    <w:rsid w:val="004D73F4"/>
    <w:rsid w:val="004E1BFA"/>
    <w:rsid w:val="004F03B2"/>
    <w:rsid w:val="004F136C"/>
    <w:rsid w:val="004F14CC"/>
    <w:rsid w:val="004F5F21"/>
    <w:rsid w:val="00501EB8"/>
    <w:rsid w:val="005070EF"/>
    <w:rsid w:val="00512F12"/>
    <w:rsid w:val="0052167A"/>
    <w:rsid w:val="00522EE3"/>
    <w:rsid w:val="00527283"/>
    <w:rsid w:val="00533C2B"/>
    <w:rsid w:val="00535A9C"/>
    <w:rsid w:val="00536D5A"/>
    <w:rsid w:val="00544788"/>
    <w:rsid w:val="00552985"/>
    <w:rsid w:val="0055557D"/>
    <w:rsid w:val="00556026"/>
    <w:rsid w:val="005607BE"/>
    <w:rsid w:val="00560F90"/>
    <w:rsid w:val="0057145D"/>
    <w:rsid w:val="00574BB0"/>
    <w:rsid w:val="00582CD5"/>
    <w:rsid w:val="00582D27"/>
    <w:rsid w:val="005938A4"/>
    <w:rsid w:val="00594E99"/>
    <w:rsid w:val="00595E31"/>
    <w:rsid w:val="005B28EB"/>
    <w:rsid w:val="005C722C"/>
    <w:rsid w:val="005E1F75"/>
    <w:rsid w:val="005F0756"/>
    <w:rsid w:val="005F1BFA"/>
    <w:rsid w:val="005F297F"/>
    <w:rsid w:val="00602D6E"/>
    <w:rsid w:val="0060376C"/>
    <w:rsid w:val="00604731"/>
    <w:rsid w:val="00613162"/>
    <w:rsid w:val="00624B2C"/>
    <w:rsid w:val="00635CC6"/>
    <w:rsid w:val="00635EB9"/>
    <w:rsid w:val="00637C79"/>
    <w:rsid w:val="006409BE"/>
    <w:rsid w:val="00644D1C"/>
    <w:rsid w:val="006530EB"/>
    <w:rsid w:val="0066524E"/>
    <w:rsid w:val="00667B73"/>
    <w:rsid w:val="00672F15"/>
    <w:rsid w:val="006735DF"/>
    <w:rsid w:val="00683037"/>
    <w:rsid w:val="00683308"/>
    <w:rsid w:val="00695301"/>
    <w:rsid w:val="006A75B7"/>
    <w:rsid w:val="006B75CD"/>
    <w:rsid w:val="006C4536"/>
    <w:rsid w:val="006C54C3"/>
    <w:rsid w:val="006D5C74"/>
    <w:rsid w:val="006D6030"/>
    <w:rsid w:val="006F55A1"/>
    <w:rsid w:val="00704A12"/>
    <w:rsid w:val="00706552"/>
    <w:rsid w:val="00706C02"/>
    <w:rsid w:val="00712267"/>
    <w:rsid w:val="00732370"/>
    <w:rsid w:val="0073257B"/>
    <w:rsid w:val="00741D77"/>
    <w:rsid w:val="007500C0"/>
    <w:rsid w:val="00750479"/>
    <w:rsid w:val="00750E64"/>
    <w:rsid w:val="00753B91"/>
    <w:rsid w:val="007540DB"/>
    <w:rsid w:val="00755947"/>
    <w:rsid w:val="00756337"/>
    <w:rsid w:val="00773270"/>
    <w:rsid w:val="007734FC"/>
    <w:rsid w:val="007752A5"/>
    <w:rsid w:val="00776D26"/>
    <w:rsid w:val="007804CC"/>
    <w:rsid w:val="007817C6"/>
    <w:rsid w:val="007820F6"/>
    <w:rsid w:val="00784A71"/>
    <w:rsid w:val="0078641E"/>
    <w:rsid w:val="00787368"/>
    <w:rsid w:val="00787676"/>
    <w:rsid w:val="007B1068"/>
    <w:rsid w:val="007B6471"/>
    <w:rsid w:val="007C0898"/>
    <w:rsid w:val="007C13C6"/>
    <w:rsid w:val="007E3CF6"/>
    <w:rsid w:val="0080028F"/>
    <w:rsid w:val="008063AC"/>
    <w:rsid w:val="00820809"/>
    <w:rsid w:val="008208DC"/>
    <w:rsid w:val="00820ABE"/>
    <w:rsid w:val="008229C8"/>
    <w:rsid w:val="008317D2"/>
    <w:rsid w:val="00833E07"/>
    <w:rsid w:val="00845482"/>
    <w:rsid w:val="00852461"/>
    <w:rsid w:val="00865EB3"/>
    <w:rsid w:val="00871757"/>
    <w:rsid w:val="00872254"/>
    <w:rsid w:val="00877F63"/>
    <w:rsid w:val="008856C6"/>
    <w:rsid w:val="00885EE7"/>
    <w:rsid w:val="008961D5"/>
    <w:rsid w:val="008A7DE9"/>
    <w:rsid w:val="008B07B8"/>
    <w:rsid w:val="008B1BA0"/>
    <w:rsid w:val="008B34E2"/>
    <w:rsid w:val="008B3BAE"/>
    <w:rsid w:val="008B77A8"/>
    <w:rsid w:val="008C1423"/>
    <w:rsid w:val="008D469A"/>
    <w:rsid w:val="008D4DAE"/>
    <w:rsid w:val="008D6474"/>
    <w:rsid w:val="008D65A1"/>
    <w:rsid w:val="008D68FC"/>
    <w:rsid w:val="008E1A52"/>
    <w:rsid w:val="008E77DF"/>
    <w:rsid w:val="008F7355"/>
    <w:rsid w:val="00900472"/>
    <w:rsid w:val="00901A8B"/>
    <w:rsid w:val="0090242D"/>
    <w:rsid w:val="00912585"/>
    <w:rsid w:val="00924172"/>
    <w:rsid w:val="0092740F"/>
    <w:rsid w:val="00934331"/>
    <w:rsid w:val="009364FF"/>
    <w:rsid w:val="00950C0F"/>
    <w:rsid w:val="0095141F"/>
    <w:rsid w:val="009663E6"/>
    <w:rsid w:val="00971620"/>
    <w:rsid w:val="009765DE"/>
    <w:rsid w:val="00992E44"/>
    <w:rsid w:val="009943C4"/>
    <w:rsid w:val="009B344E"/>
    <w:rsid w:val="009C277C"/>
    <w:rsid w:val="009C3FFE"/>
    <w:rsid w:val="009C696E"/>
    <w:rsid w:val="009C7765"/>
    <w:rsid w:val="009E1BA1"/>
    <w:rsid w:val="009E1BE9"/>
    <w:rsid w:val="009E27B5"/>
    <w:rsid w:val="009E6B70"/>
    <w:rsid w:val="009F195B"/>
    <w:rsid w:val="009F7130"/>
    <w:rsid w:val="009F7437"/>
    <w:rsid w:val="00A00C15"/>
    <w:rsid w:val="00A176A6"/>
    <w:rsid w:val="00A2049F"/>
    <w:rsid w:val="00A260F0"/>
    <w:rsid w:val="00A35614"/>
    <w:rsid w:val="00A372C6"/>
    <w:rsid w:val="00A40303"/>
    <w:rsid w:val="00A41083"/>
    <w:rsid w:val="00A47CE4"/>
    <w:rsid w:val="00A47FC2"/>
    <w:rsid w:val="00A50A81"/>
    <w:rsid w:val="00A51A27"/>
    <w:rsid w:val="00A5707F"/>
    <w:rsid w:val="00A60D89"/>
    <w:rsid w:val="00A61170"/>
    <w:rsid w:val="00A62DBA"/>
    <w:rsid w:val="00A75FA4"/>
    <w:rsid w:val="00A82636"/>
    <w:rsid w:val="00A95140"/>
    <w:rsid w:val="00AA0446"/>
    <w:rsid w:val="00AA47CD"/>
    <w:rsid w:val="00AA55D8"/>
    <w:rsid w:val="00AA7F64"/>
    <w:rsid w:val="00AA7F99"/>
    <w:rsid w:val="00AB14C3"/>
    <w:rsid w:val="00AB580F"/>
    <w:rsid w:val="00AC05F5"/>
    <w:rsid w:val="00AC79FD"/>
    <w:rsid w:val="00AD1DB2"/>
    <w:rsid w:val="00AD1EB5"/>
    <w:rsid w:val="00AD4A27"/>
    <w:rsid w:val="00AD507E"/>
    <w:rsid w:val="00AD7E4F"/>
    <w:rsid w:val="00AE11D1"/>
    <w:rsid w:val="00AE310E"/>
    <w:rsid w:val="00AE3C27"/>
    <w:rsid w:val="00AE5B12"/>
    <w:rsid w:val="00AE60FE"/>
    <w:rsid w:val="00AF1912"/>
    <w:rsid w:val="00AF4361"/>
    <w:rsid w:val="00B04939"/>
    <w:rsid w:val="00B251CE"/>
    <w:rsid w:val="00B30489"/>
    <w:rsid w:val="00B329B0"/>
    <w:rsid w:val="00B33564"/>
    <w:rsid w:val="00B363CB"/>
    <w:rsid w:val="00B45968"/>
    <w:rsid w:val="00B47312"/>
    <w:rsid w:val="00B50F19"/>
    <w:rsid w:val="00B51C91"/>
    <w:rsid w:val="00B53EEE"/>
    <w:rsid w:val="00B55F5F"/>
    <w:rsid w:val="00B576B3"/>
    <w:rsid w:val="00B63C19"/>
    <w:rsid w:val="00B6579F"/>
    <w:rsid w:val="00B82EF1"/>
    <w:rsid w:val="00B83890"/>
    <w:rsid w:val="00B84788"/>
    <w:rsid w:val="00B847F2"/>
    <w:rsid w:val="00B929C0"/>
    <w:rsid w:val="00B934B2"/>
    <w:rsid w:val="00B94AA5"/>
    <w:rsid w:val="00B94C4A"/>
    <w:rsid w:val="00B97B22"/>
    <w:rsid w:val="00BB14C6"/>
    <w:rsid w:val="00BB27AF"/>
    <w:rsid w:val="00BC2DA5"/>
    <w:rsid w:val="00BD079F"/>
    <w:rsid w:val="00BE249E"/>
    <w:rsid w:val="00BE3BD7"/>
    <w:rsid w:val="00BE7473"/>
    <w:rsid w:val="00BE7BDA"/>
    <w:rsid w:val="00BF0E83"/>
    <w:rsid w:val="00BF2651"/>
    <w:rsid w:val="00BF5088"/>
    <w:rsid w:val="00BF6A96"/>
    <w:rsid w:val="00C00748"/>
    <w:rsid w:val="00C13D1E"/>
    <w:rsid w:val="00C16B72"/>
    <w:rsid w:val="00C21BD2"/>
    <w:rsid w:val="00C2411F"/>
    <w:rsid w:val="00C2450D"/>
    <w:rsid w:val="00C314B5"/>
    <w:rsid w:val="00C317FE"/>
    <w:rsid w:val="00C44391"/>
    <w:rsid w:val="00C65D51"/>
    <w:rsid w:val="00C674A7"/>
    <w:rsid w:val="00C77622"/>
    <w:rsid w:val="00C87811"/>
    <w:rsid w:val="00C90792"/>
    <w:rsid w:val="00CA294E"/>
    <w:rsid w:val="00CB235F"/>
    <w:rsid w:val="00CC687B"/>
    <w:rsid w:val="00CD17C8"/>
    <w:rsid w:val="00CE5295"/>
    <w:rsid w:val="00CE579F"/>
    <w:rsid w:val="00CE5A37"/>
    <w:rsid w:val="00CE6D92"/>
    <w:rsid w:val="00CF288E"/>
    <w:rsid w:val="00CF3F3E"/>
    <w:rsid w:val="00D04C90"/>
    <w:rsid w:val="00D20B77"/>
    <w:rsid w:val="00D228F1"/>
    <w:rsid w:val="00D235F5"/>
    <w:rsid w:val="00D32515"/>
    <w:rsid w:val="00D33613"/>
    <w:rsid w:val="00D33ADD"/>
    <w:rsid w:val="00D371B6"/>
    <w:rsid w:val="00D41346"/>
    <w:rsid w:val="00D431C0"/>
    <w:rsid w:val="00D463C5"/>
    <w:rsid w:val="00D470F6"/>
    <w:rsid w:val="00D72AEF"/>
    <w:rsid w:val="00D736EC"/>
    <w:rsid w:val="00D7556C"/>
    <w:rsid w:val="00D901AD"/>
    <w:rsid w:val="00D91304"/>
    <w:rsid w:val="00DB57D4"/>
    <w:rsid w:val="00DB7D4E"/>
    <w:rsid w:val="00DE02D7"/>
    <w:rsid w:val="00DE10D4"/>
    <w:rsid w:val="00DF01A8"/>
    <w:rsid w:val="00DF216D"/>
    <w:rsid w:val="00DF3D1C"/>
    <w:rsid w:val="00E00394"/>
    <w:rsid w:val="00E01D49"/>
    <w:rsid w:val="00E03458"/>
    <w:rsid w:val="00E20B67"/>
    <w:rsid w:val="00E21DAD"/>
    <w:rsid w:val="00E23C47"/>
    <w:rsid w:val="00E23D83"/>
    <w:rsid w:val="00E26B67"/>
    <w:rsid w:val="00E3188F"/>
    <w:rsid w:val="00E37F12"/>
    <w:rsid w:val="00E54108"/>
    <w:rsid w:val="00E630D3"/>
    <w:rsid w:val="00E669C3"/>
    <w:rsid w:val="00E8088B"/>
    <w:rsid w:val="00E80E21"/>
    <w:rsid w:val="00E87754"/>
    <w:rsid w:val="00E9187F"/>
    <w:rsid w:val="00E9379B"/>
    <w:rsid w:val="00E93E63"/>
    <w:rsid w:val="00EA2630"/>
    <w:rsid w:val="00EA7B2B"/>
    <w:rsid w:val="00EB2084"/>
    <w:rsid w:val="00EB2885"/>
    <w:rsid w:val="00EB3964"/>
    <w:rsid w:val="00EB62D3"/>
    <w:rsid w:val="00ED2449"/>
    <w:rsid w:val="00EE4987"/>
    <w:rsid w:val="00EE4F7A"/>
    <w:rsid w:val="00EF030A"/>
    <w:rsid w:val="00EF3B62"/>
    <w:rsid w:val="00EF59CB"/>
    <w:rsid w:val="00F063B2"/>
    <w:rsid w:val="00F0679B"/>
    <w:rsid w:val="00F1225F"/>
    <w:rsid w:val="00F12502"/>
    <w:rsid w:val="00F14319"/>
    <w:rsid w:val="00F156E8"/>
    <w:rsid w:val="00F1591F"/>
    <w:rsid w:val="00F179D3"/>
    <w:rsid w:val="00F35089"/>
    <w:rsid w:val="00F47602"/>
    <w:rsid w:val="00F50C60"/>
    <w:rsid w:val="00F57B1E"/>
    <w:rsid w:val="00F60EA8"/>
    <w:rsid w:val="00F63A42"/>
    <w:rsid w:val="00F66369"/>
    <w:rsid w:val="00F7437A"/>
    <w:rsid w:val="00F82037"/>
    <w:rsid w:val="00F8243E"/>
    <w:rsid w:val="00F84847"/>
    <w:rsid w:val="00F87331"/>
    <w:rsid w:val="00F90A3F"/>
    <w:rsid w:val="00F92454"/>
    <w:rsid w:val="00F964DA"/>
    <w:rsid w:val="00F971C0"/>
    <w:rsid w:val="00F97F1A"/>
    <w:rsid w:val="00FA035D"/>
    <w:rsid w:val="00FA425E"/>
    <w:rsid w:val="00FA5489"/>
    <w:rsid w:val="00FA6324"/>
    <w:rsid w:val="00FB07AF"/>
    <w:rsid w:val="00FB150B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2434"/>
  <w15:chartTrackingRefBased/>
  <w15:docId w15:val="{555E7BA8-77C6-4ADE-9E96-4F40DA9B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2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A632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B380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B3804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097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97859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CA294E"/>
    <w:rPr>
      <w:color w:val="954F72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8D6474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D6474"/>
  </w:style>
  <w:style w:type="paragraph" w:styleId="Subsol">
    <w:name w:val="footer"/>
    <w:basedOn w:val="Normal"/>
    <w:link w:val="SubsolCaracter"/>
    <w:uiPriority w:val="99"/>
    <w:unhideWhenUsed/>
    <w:rsid w:val="008D6474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D6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/7/docs/api/java/io/BufferedWriter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jetbrains.com/help/idea/class-diagra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se/7/docs/api/java/io/PrintStrea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outu.be/zid-MVo7M-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ucid.app/lucidchart/" TargetMode="External"/><Relationship Id="rId27" Type="http://schemas.openxmlformats.org/officeDocument/2006/relationships/hyperlink" Target="https://gowthamy.medium.com/concurrent-programming-fundamentals-thread-safety-6b44c026bd2a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B965-ABE5-4E54-8438-56EA42B4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2035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Dunca</dc:creator>
  <cp:keywords/>
  <dc:description/>
  <cp:lastModifiedBy>Deni Dunca</cp:lastModifiedBy>
  <cp:revision>473</cp:revision>
  <dcterms:created xsi:type="dcterms:W3CDTF">2021-03-14T14:32:00Z</dcterms:created>
  <dcterms:modified xsi:type="dcterms:W3CDTF">2021-04-14T09:48:00Z</dcterms:modified>
</cp:coreProperties>
</file>